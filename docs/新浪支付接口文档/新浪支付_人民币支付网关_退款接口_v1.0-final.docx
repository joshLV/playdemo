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712" w:rsidRPr="009E572A" w:rsidRDefault="000E2712" w:rsidP="000E2712">
      <w:pPr>
        <w:jc w:val="right"/>
        <w:rPr>
          <w:rFonts w:asciiTheme="minorEastAsia" w:eastAsiaTheme="minorEastAsia" w:hAnsiTheme="minorEastAsia"/>
          <w:szCs w:val="21"/>
          <w:lang w:eastAsia="zh-CN"/>
        </w:rPr>
      </w:pPr>
    </w:p>
    <w:p w:rsidR="000E2712" w:rsidRPr="009E572A" w:rsidRDefault="000E2712" w:rsidP="000E2712">
      <w:pPr>
        <w:jc w:val="right"/>
        <w:rPr>
          <w:rFonts w:asciiTheme="minorEastAsia" w:eastAsiaTheme="minorEastAsia" w:hAnsiTheme="minorEastAsia"/>
          <w:szCs w:val="21"/>
          <w:lang w:eastAsia="zh-CN"/>
        </w:rPr>
      </w:pPr>
    </w:p>
    <w:p w:rsidR="00CE5B7A" w:rsidRPr="009E572A" w:rsidRDefault="00CE5B7A" w:rsidP="00CE5B7A">
      <w:pPr>
        <w:ind w:right="420"/>
        <w:rPr>
          <w:rFonts w:asciiTheme="minorEastAsia" w:eastAsiaTheme="minorEastAsia" w:hAnsiTheme="minorEastAsia"/>
          <w:b/>
          <w:sz w:val="72"/>
          <w:szCs w:val="72"/>
          <w:lang w:eastAsia="zh-CN"/>
        </w:rPr>
      </w:pPr>
    </w:p>
    <w:p w:rsidR="00CE5B7A" w:rsidRPr="009E572A" w:rsidRDefault="00CE5B7A" w:rsidP="006F4522">
      <w:pPr>
        <w:spacing w:beforeLines="1100"/>
        <w:jc w:val="right"/>
        <w:rPr>
          <w:rFonts w:ascii="微软雅黑" w:eastAsia="微软雅黑" w:hAnsi="微软雅黑"/>
          <w:b/>
          <w:color w:val="000000"/>
          <w:sz w:val="56"/>
          <w:szCs w:val="52"/>
        </w:rPr>
      </w:pPr>
      <w:r w:rsidRPr="009E572A">
        <w:rPr>
          <w:rFonts w:ascii="微软雅黑" w:eastAsia="微软雅黑" w:hAnsi="微软雅黑" w:hint="eastAsia"/>
          <w:b/>
          <w:color w:val="000000"/>
          <w:sz w:val="56"/>
          <w:szCs w:val="52"/>
          <w:lang w:eastAsia="zh-CN"/>
        </w:rPr>
        <w:t>&lt;</w:t>
      </w:r>
      <w:r w:rsidR="00221E84">
        <w:rPr>
          <w:rFonts w:ascii="微软雅黑" w:eastAsia="微软雅黑" w:hAnsi="微软雅黑" w:hint="eastAsia"/>
          <w:b/>
          <w:color w:val="000000"/>
          <w:sz w:val="56"/>
          <w:szCs w:val="52"/>
          <w:lang w:eastAsia="zh-CN"/>
        </w:rPr>
        <w:t>新浪支付</w:t>
      </w:r>
      <w:r w:rsidRPr="009E572A">
        <w:rPr>
          <w:rFonts w:ascii="微软雅黑" w:eastAsia="微软雅黑" w:hAnsi="微软雅黑" w:hint="eastAsia"/>
          <w:b/>
          <w:color w:val="000000"/>
          <w:sz w:val="56"/>
          <w:szCs w:val="52"/>
          <w:lang w:eastAsia="zh-CN"/>
        </w:rPr>
        <w:t>人民币支付退款接口&gt;</w:t>
      </w:r>
    </w:p>
    <w:p w:rsidR="00CE5B7A" w:rsidRPr="009E572A" w:rsidRDefault="00CE5B7A" w:rsidP="00CE5B7A">
      <w:pPr>
        <w:jc w:val="right"/>
        <w:rPr>
          <w:rFonts w:ascii="微软雅黑" w:eastAsia="微软雅黑" w:hAnsi="微软雅黑"/>
          <w:sz w:val="32"/>
          <w:lang w:eastAsia="zh-CN"/>
        </w:rPr>
      </w:pPr>
      <w:r w:rsidRPr="009E572A">
        <w:rPr>
          <w:rFonts w:ascii="微软雅黑" w:eastAsia="微软雅黑" w:hAnsi="微软雅黑"/>
          <w:sz w:val="36"/>
          <w:szCs w:val="36"/>
        </w:rPr>
        <w:t>商户接口规范</w:t>
      </w:r>
    </w:p>
    <w:p w:rsidR="00CE5B7A" w:rsidRPr="009E572A" w:rsidRDefault="00CE5B7A" w:rsidP="00CE5B7A">
      <w:pPr>
        <w:jc w:val="right"/>
        <w:rPr>
          <w:rFonts w:ascii="微软雅黑" w:eastAsia="微软雅黑" w:hAnsi="微软雅黑"/>
          <w:sz w:val="32"/>
          <w:lang w:eastAsia="zh-CN"/>
        </w:rPr>
      </w:pPr>
      <w:r w:rsidRPr="009E572A">
        <w:rPr>
          <w:rFonts w:ascii="微软雅黑" w:eastAsia="微软雅黑" w:hAnsi="微软雅黑" w:hint="eastAsia"/>
          <w:sz w:val="32"/>
          <w:lang w:eastAsia="zh-CN"/>
        </w:rPr>
        <w:t xml:space="preserve">                                </w:t>
      </w:r>
    </w:p>
    <w:p w:rsidR="00CE5B7A" w:rsidRPr="009E572A" w:rsidRDefault="00CE5B7A" w:rsidP="006F4522">
      <w:pPr>
        <w:wordWrap w:val="0"/>
        <w:spacing w:afterLines="1700"/>
        <w:jc w:val="right"/>
        <w:rPr>
          <w:rFonts w:ascii="微软雅黑" w:eastAsia="微软雅黑" w:hAnsi="微软雅黑"/>
          <w:b/>
          <w:sz w:val="32"/>
          <w:lang w:eastAsia="zh-CN"/>
        </w:rPr>
      </w:pPr>
      <w:r w:rsidRPr="009E572A">
        <w:rPr>
          <w:rFonts w:ascii="微软雅黑" w:eastAsia="微软雅黑" w:hAnsi="微软雅黑" w:hint="eastAsia"/>
          <w:b/>
          <w:sz w:val="32"/>
          <w:lang w:eastAsia="zh-CN"/>
        </w:rPr>
        <w:t>版本&lt;1.0.0&gt;</w:t>
      </w:r>
    </w:p>
    <w:p w:rsidR="000E2712" w:rsidRPr="009E572A" w:rsidRDefault="000E2712" w:rsidP="000E2712">
      <w:pPr>
        <w:jc w:val="center"/>
        <w:rPr>
          <w:rFonts w:asciiTheme="minorEastAsia" w:eastAsiaTheme="minorEastAsia" w:hAnsiTheme="minorEastAsia"/>
          <w:lang w:eastAsia="zh-CN"/>
        </w:rPr>
      </w:pPr>
      <w:r w:rsidRPr="009E572A">
        <w:rPr>
          <w:rFonts w:asciiTheme="minorEastAsia" w:eastAsiaTheme="minorEastAsia" w:hAnsiTheme="minorEastAsia" w:hint="eastAsia"/>
          <w:lang w:eastAsia="zh-CN"/>
        </w:rPr>
        <w:lastRenderedPageBreak/>
        <w:t>目         录</w:t>
      </w:r>
    </w:p>
    <w:p w:rsidR="00BD6CA4" w:rsidRDefault="00FB2022">
      <w:pPr>
        <w:pStyle w:val="10"/>
        <w:tabs>
          <w:tab w:val="right" w:leader="dot" w:pos="899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r w:rsidRPr="00FB2022">
        <w:rPr>
          <w:rFonts w:asciiTheme="minorEastAsia" w:eastAsiaTheme="minorEastAsia" w:hAnsiTheme="minorEastAsia"/>
          <w:lang w:eastAsia="zh-CN"/>
        </w:rPr>
        <w:fldChar w:fldCharType="begin"/>
      </w:r>
      <w:r w:rsidR="000E2712" w:rsidRPr="009E572A">
        <w:rPr>
          <w:rFonts w:asciiTheme="minorEastAsia" w:eastAsiaTheme="minorEastAsia" w:hAnsiTheme="minorEastAsia"/>
          <w:lang w:eastAsia="zh-CN"/>
        </w:rPr>
        <w:instrText xml:space="preserve"> TOC \o "1-3" \h \z \u </w:instrText>
      </w:r>
      <w:r w:rsidRPr="00FB2022">
        <w:rPr>
          <w:rFonts w:asciiTheme="minorEastAsia" w:eastAsiaTheme="minorEastAsia" w:hAnsiTheme="minorEastAsia"/>
          <w:lang w:eastAsia="zh-CN"/>
        </w:rPr>
        <w:fldChar w:fldCharType="separate"/>
      </w:r>
      <w:bookmarkStart w:id="0" w:name="_GoBack"/>
      <w:bookmarkEnd w:id="0"/>
      <w:r w:rsidRPr="00C11F6F">
        <w:rPr>
          <w:rStyle w:val="a6"/>
          <w:noProof/>
        </w:rPr>
        <w:fldChar w:fldCharType="begin"/>
      </w:r>
      <w:r w:rsidR="00BD6CA4" w:rsidRPr="00C11F6F">
        <w:rPr>
          <w:rStyle w:val="a6"/>
          <w:noProof/>
        </w:rPr>
        <w:instrText xml:space="preserve"> </w:instrText>
      </w:r>
      <w:r w:rsidR="00BD6CA4">
        <w:rPr>
          <w:noProof/>
        </w:rPr>
        <w:instrText>HYPERLINK \l "_Toc341437894"</w:instrText>
      </w:r>
      <w:r w:rsidR="00BD6CA4" w:rsidRPr="00C11F6F">
        <w:rPr>
          <w:rStyle w:val="a6"/>
          <w:noProof/>
        </w:rPr>
        <w:instrText xml:space="preserve"> </w:instrText>
      </w:r>
      <w:r w:rsidRPr="00C11F6F">
        <w:rPr>
          <w:rStyle w:val="a6"/>
          <w:noProof/>
        </w:rPr>
        <w:fldChar w:fldCharType="separate"/>
      </w:r>
      <w:r w:rsidR="00BD6CA4" w:rsidRPr="00C11F6F">
        <w:rPr>
          <w:rStyle w:val="a6"/>
          <w:rFonts w:asciiTheme="minorEastAsia" w:hAnsiTheme="minorEastAsia"/>
          <w:noProof/>
          <w:lang w:eastAsia="zh-CN"/>
        </w:rPr>
        <w:t xml:space="preserve">1. </w:t>
      </w:r>
      <w:r w:rsidR="00BD6CA4" w:rsidRPr="00C11F6F">
        <w:rPr>
          <w:rStyle w:val="a6"/>
          <w:rFonts w:asciiTheme="minorEastAsia" w:hAnsiTheme="minorEastAsia" w:hint="eastAsia"/>
          <w:noProof/>
          <w:lang w:eastAsia="zh-CN"/>
        </w:rPr>
        <w:t>文档说明</w:t>
      </w:r>
      <w:r w:rsidR="00BD6CA4">
        <w:rPr>
          <w:noProof/>
          <w:webHidden/>
        </w:rPr>
        <w:tab/>
      </w:r>
      <w:r>
        <w:rPr>
          <w:noProof/>
          <w:webHidden/>
        </w:rPr>
        <w:fldChar w:fldCharType="begin"/>
      </w:r>
      <w:r w:rsidR="00BD6CA4">
        <w:rPr>
          <w:noProof/>
          <w:webHidden/>
        </w:rPr>
        <w:instrText xml:space="preserve"> PAGEREF _Toc341437894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 w:rsidR="00BD6CA4">
        <w:rPr>
          <w:noProof/>
          <w:webHidden/>
        </w:rPr>
        <w:t>2</w:t>
      </w:r>
      <w:r>
        <w:rPr>
          <w:noProof/>
          <w:webHidden/>
        </w:rPr>
        <w:fldChar w:fldCharType="end"/>
      </w:r>
      <w:r w:rsidRPr="00C11F6F">
        <w:rPr>
          <w:rStyle w:val="a6"/>
          <w:noProof/>
        </w:rPr>
        <w:fldChar w:fldCharType="end"/>
      </w:r>
    </w:p>
    <w:p w:rsidR="00BD6CA4" w:rsidRDefault="00FB2022">
      <w:pPr>
        <w:pStyle w:val="21"/>
        <w:tabs>
          <w:tab w:val="right" w:leader="dot" w:pos="8993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341437895" w:history="1">
        <w:r w:rsidR="00BD6CA4" w:rsidRPr="00C11F6F">
          <w:rPr>
            <w:rStyle w:val="a6"/>
            <w:rFonts w:asciiTheme="minorEastAsia" w:hAnsiTheme="minorEastAsia"/>
            <w:noProof/>
            <w:lang w:eastAsia="zh-CN"/>
          </w:rPr>
          <w:t xml:space="preserve">1.1 </w:t>
        </w:r>
        <w:r w:rsidR="00BD6CA4" w:rsidRPr="00C11F6F">
          <w:rPr>
            <w:rStyle w:val="a6"/>
            <w:rFonts w:asciiTheme="minorEastAsia" w:hAnsiTheme="minorEastAsia" w:hint="eastAsia"/>
            <w:noProof/>
            <w:lang w:eastAsia="zh-CN"/>
          </w:rPr>
          <w:t>文档目标</w:t>
        </w:r>
        <w:r w:rsidR="00BD6C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6CA4">
          <w:rPr>
            <w:noProof/>
            <w:webHidden/>
          </w:rPr>
          <w:instrText xml:space="preserve"> PAGEREF _Toc341437895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6CA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D6CA4" w:rsidRDefault="00FB2022">
      <w:pPr>
        <w:pStyle w:val="21"/>
        <w:tabs>
          <w:tab w:val="right" w:leader="dot" w:pos="8993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341437896" w:history="1">
        <w:r w:rsidR="00BD6CA4" w:rsidRPr="00C11F6F">
          <w:rPr>
            <w:rStyle w:val="a6"/>
            <w:rFonts w:asciiTheme="minorEastAsia" w:hAnsiTheme="minorEastAsia"/>
            <w:noProof/>
            <w:lang w:eastAsia="zh-CN"/>
          </w:rPr>
          <w:t xml:space="preserve">1.2 </w:t>
        </w:r>
        <w:r w:rsidR="00BD6CA4" w:rsidRPr="00C11F6F">
          <w:rPr>
            <w:rStyle w:val="a6"/>
            <w:rFonts w:asciiTheme="minorEastAsia" w:hAnsiTheme="minorEastAsia" w:hint="eastAsia"/>
            <w:noProof/>
            <w:lang w:eastAsia="zh-CN"/>
          </w:rPr>
          <w:t>阅读对象</w:t>
        </w:r>
        <w:r w:rsidR="00BD6C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6CA4">
          <w:rPr>
            <w:noProof/>
            <w:webHidden/>
          </w:rPr>
          <w:instrText xml:space="preserve"> PAGEREF _Toc341437896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6CA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D6CA4" w:rsidRDefault="00FB2022">
      <w:pPr>
        <w:pStyle w:val="21"/>
        <w:tabs>
          <w:tab w:val="right" w:leader="dot" w:pos="8993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341437897" w:history="1">
        <w:r w:rsidR="00BD6CA4" w:rsidRPr="00C11F6F">
          <w:rPr>
            <w:rStyle w:val="a6"/>
            <w:rFonts w:asciiTheme="minorEastAsia" w:hAnsiTheme="minorEastAsia"/>
            <w:noProof/>
            <w:lang w:eastAsia="zh-CN"/>
          </w:rPr>
          <w:t xml:space="preserve">1.3 </w:t>
        </w:r>
        <w:r w:rsidR="00BD6CA4" w:rsidRPr="00C11F6F">
          <w:rPr>
            <w:rStyle w:val="a6"/>
            <w:rFonts w:asciiTheme="minorEastAsia" w:hAnsiTheme="minorEastAsia" w:hint="eastAsia"/>
            <w:noProof/>
            <w:lang w:eastAsia="zh-CN"/>
          </w:rPr>
          <w:t>相关</w:t>
        </w:r>
        <w:r w:rsidR="00BD6CA4" w:rsidRPr="00C11F6F">
          <w:rPr>
            <w:rStyle w:val="a6"/>
            <w:rFonts w:asciiTheme="minorEastAsia" w:hAnsiTheme="minorEastAsia" w:hint="eastAsia"/>
            <w:noProof/>
          </w:rPr>
          <w:t>约定</w:t>
        </w:r>
        <w:r w:rsidR="00BD6C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6CA4">
          <w:rPr>
            <w:noProof/>
            <w:webHidden/>
          </w:rPr>
          <w:instrText xml:space="preserve"> PAGEREF _Toc341437897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6C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D6CA4" w:rsidRDefault="00FB2022">
      <w:pPr>
        <w:pStyle w:val="21"/>
        <w:tabs>
          <w:tab w:val="right" w:leader="dot" w:pos="8993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341437898" w:history="1">
        <w:r w:rsidR="00BD6CA4" w:rsidRPr="00C11F6F">
          <w:rPr>
            <w:rStyle w:val="a6"/>
            <w:rFonts w:asciiTheme="minorEastAsia" w:hAnsiTheme="minorEastAsia"/>
            <w:noProof/>
            <w:lang w:eastAsia="zh-CN"/>
          </w:rPr>
          <w:t xml:space="preserve">1.4 </w:t>
        </w:r>
        <w:r w:rsidR="00BD6CA4" w:rsidRPr="00C11F6F">
          <w:rPr>
            <w:rStyle w:val="a6"/>
            <w:rFonts w:asciiTheme="minorEastAsia" w:hAnsiTheme="minorEastAsia" w:hint="eastAsia"/>
            <w:noProof/>
            <w:lang w:eastAsia="zh-CN"/>
          </w:rPr>
          <w:t>技术支持</w:t>
        </w:r>
        <w:r w:rsidR="00BD6C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6CA4">
          <w:rPr>
            <w:noProof/>
            <w:webHidden/>
          </w:rPr>
          <w:instrText xml:space="preserve"> PAGEREF _Toc341437898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6C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D6CA4" w:rsidRDefault="00FB2022">
      <w:pPr>
        <w:pStyle w:val="10"/>
        <w:tabs>
          <w:tab w:val="right" w:leader="dot" w:pos="899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341437899" w:history="1">
        <w:r w:rsidR="00BD6CA4" w:rsidRPr="00C11F6F">
          <w:rPr>
            <w:rStyle w:val="a6"/>
            <w:rFonts w:asciiTheme="minorEastAsia" w:hAnsiTheme="minorEastAsia"/>
            <w:noProof/>
            <w:lang w:eastAsia="zh-CN"/>
          </w:rPr>
          <w:t xml:space="preserve">2. </w:t>
        </w:r>
        <w:r w:rsidR="00BD6CA4" w:rsidRPr="00C11F6F">
          <w:rPr>
            <w:rStyle w:val="a6"/>
            <w:rFonts w:asciiTheme="minorEastAsia" w:hAnsiTheme="minorEastAsia" w:hint="eastAsia"/>
            <w:noProof/>
            <w:lang w:eastAsia="zh-CN"/>
          </w:rPr>
          <w:t>接口开发</w:t>
        </w:r>
        <w:r w:rsidR="00BD6C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6CA4">
          <w:rPr>
            <w:noProof/>
            <w:webHidden/>
          </w:rPr>
          <w:instrText xml:space="preserve"> PAGEREF _Toc341437899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6C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D6CA4" w:rsidRDefault="00FB2022">
      <w:pPr>
        <w:pStyle w:val="21"/>
        <w:tabs>
          <w:tab w:val="right" w:leader="dot" w:pos="8993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341437900" w:history="1">
        <w:r w:rsidR="00BD6CA4" w:rsidRPr="00C11F6F">
          <w:rPr>
            <w:rStyle w:val="a6"/>
            <w:rFonts w:asciiTheme="minorEastAsia" w:hAnsiTheme="minorEastAsia"/>
            <w:noProof/>
            <w:lang w:eastAsia="zh-CN"/>
          </w:rPr>
          <w:t xml:space="preserve">2.1 </w:t>
        </w:r>
        <w:r w:rsidR="00BD6CA4" w:rsidRPr="00C11F6F">
          <w:rPr>
            <w:rStyle w:val="a6"/>
            <w:rFonts w:asciiTheme="minorEastAsia" w:hAnsiTheme="minorEastAsia" w:hint="eastAsia"/>
            <w:noProof/>
            <w:lang w:eastAsia="zh-CN"/>
          </w:rPr>
          <w:t>功能说明及流程</w:t>
        </w:r>
        <w:r w:rsidR="00BD6C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6CA4">
          <w:rPr>
            <w:noProof/>
            <w:webHidden/>
          </w:rPr>
          <w:instrText xml:space="preserve"> PAGEREF _Toc341437900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6C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D6CA4" w:rsidRDefault="00FB2022">
      <w:pPr>
        <w:pStyle w:val="21"/>
        <w:tabs>
          <w:tab w:val="right" w:leader="dot" w:pos="8993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341437901" w:history="1">
        <w:r w:rsidR="00BD6CA4" w:rsidRPr="00C11F6F">
          <w:rPr>
            <w:rStyle w:val="a6"/>
            <w:rFonts w:asciiTheme="minorEastAsia" w:hAnsiTheme="minorEastAsia"/>
            <w:noProof/>
            <w:lang w:eastAsia="zh-CN"/>
          </w:rPr>
          <w:t xml:space="preserve">2.2 </w:t>
        </w:r>
        <w:r w:rsidR="00BD6CA4" w:rsidRPr="00C11F6F">
          <w:rPr>
            <w:rStyle w:val="a6"/>
            <w:rFonts w:asciiTheme="minorEastAsia" w:hAnsiTheme="minorEastAsia" w:hint="eastAsia"/>
            <w:noProof/>
            <w:lang w:eastAsia="zh-CN"/>
          </w:rPr>
          <w:t>开发准备</w:t>
        </w:r>
        <w:r w:rsidR="00BD6C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6CA4">
          <w:rPr>
            <w:noProof/>
            <w:webHidden/>
          </w:rPr>
          <w:instrText xml:space="preserve"> PAGEREF _Toc341437901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6C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D6CA4" w:rsidRDefault="00FB2022">
      <w:pPr>
        <w:pStyle w:val="21"/>
        <w:tabs>
          <w:tab w:val="right" w:leader="dot" w:pos="8993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341437902" w:history="1">
        <w:r w:rsidR="00BD6CA4" w:rsidRPr="00C11F6F">
          <w:rPr>
            <w:rStyle w:val="a6"/>
            <w:rFonts w:asciiTheme="minorEastAsia" w:hAnsiTheme="minorEastAsia" w:hint="eastAsia"/>
            <w:noProof/>
            <w:lang w:eastAsia="zh-CN"/>
          </w:rPr>
          <w:t>参数说明</w:t>
        </w:r>
        <w:r w:rsidR="00BD6C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6CA4">
          <w:rPr>
            <w:noProof/>
            <w:webHidden/>
          </w:rPr>
          <w:instrText xml:space="preserve"> PAGEREF _Toc341437902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6CA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D6CA4" w:rsidRDefault="00FB2022">
      <w:pPr>
        <w:pStyle w:val="30"/>
        <w:tabs>
          <w:tab w:val="right" w:leader="dot" w:pos="8993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341437903" w:history="1">
        <w:r w:rsidR="00BD6CA4" w:rsidRPr="00C11F6F">
          <w:rPr>
            <w:rStyle w:val="a6"/>
            <w:rFonts w:asciiTheme="minorEastAsia" w:hAnsiTheme="minorEastAsia"/>
            <w:noProof/>
            <w:lang w:eastAsia="zh-CN"/>
          </w:rPr>
          <w:t xml:space="preserve">2.3.1 </w:t>
        </w:r>
        <w:r w:rsidR="00BD6CA4" w:rsidRPr="00C11F6F">
          <w:rPr>
            <w:rStyle w:val="a6"/>
            <w:rFonts w:asciiTheme="minorEastAsia" w:hAnsiTheme="minorEastAsia" w:hint="eastAsia"/>
            <w:noProof/>
            <w:lang w:eastAsia="zh-CN"/>
          </w:rPr>
          <w:t>商户提交到新浪支付</w:t>
        </w:r>
        <w:r w:rsidR="00BD6C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6CA4">
          <w:rPr>
            <w:noProof/>
            <w:webHidden/>
          </w:rPr>
          <w:instrText xml:space="preserve"> PAGEREF _Toc341437903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6CA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D6CA4" w:rsidRDefault="00FB2022">
      <w:pPr>
        <w:pStyle w:val="30"/>
        <w:tabs>
          <w:tab w:val="right" w:leader="dot" w:pos="8993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341437904" w:history="1">
        <w:r w:rsidR="00BD6CA4" w:rsidRPr="00C11F6F">
          <w:rPr>
            <w:rStyle w:val="a6"/>
            <w:rFonts w:asciiTheme="minorEastAsia" w:hAnsiTheme="minorEastAsia"/>
            <w:noProof/>
            <w:lang w:eastAsia="zh-CN"/>
          </w:rPr>
          <w:t xml:space="preserve">2.3.2 </w:t>
        </w:r>
        <w:r w:rsidR="00BD6CA4" w:rsidRPr="00C11F6F">
          <w:rPr>
            <w:rStyle w:val="a6"/>
            <w:rFonts w:asciiTheme="minorEastAsia" w:hAnsiTheme="minorEastAsia" w:hint="eastAsia"/>
            <w:noProof/>
            <w:lang w:eastAsia="zh-CN"/>
          </w:rPr>
          <w:t>新浪支付返回到商户</w:t>
        </w:r>
        <w:r w:rsidR="00BD6C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6CA4">
          <w:rPr>
            <w:noProof/>
            <w:webHidden/>
          </w:rPr>
          <w:instrText xml:space="preserve"> PAGEREF _Toc341437904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6CA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D6CA4" w:rsidRDefault="00FB2022">
      <w:pPr>
        <w:pStyle w:val="10"/>
        <w:tabs>
          <w:tab w:val="right" w:leader="dot" w:pos="899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341437905" w:history="1">
        <w:r w:rsidR="00BD6CA4" w:rsidRPr="00C11F6F">
          <w:rPr>
            <w:rStyle w:val="a6"/>
            <w:rFonts w:asciiTheme="minorEastAsia" w:hAnsiTheme="minorEastAsia"/>
            <w:noProof/>
            <w:lang w:eastAsia="zh-CN"/>
          </w:rPr>
          <w:t xml:space="preserve">3. </w:t>
        </w:r>
        <w:r w:rsidR="00BD6CA4" w:rsidRPr="00C11F6F">
          <w:rPr>
            <w:rStyle w:val="a6"/>
            <w:rFonts w:asciiTheme="minorEastAsia" w:hAnsiTheme="minorEastAsia" w:hint="eastAsia"/>
            <w:noProof/>
            <w:lang w:eastAsia="zh-CN"/>
          </w:rPr>
          <w:t>参考资料</w:t>
        </w:r>
        <w:r w:rsidR="00BD6C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6CA4">
          <w:rPr>
            <w:noProof/>
            <w:webHidden/>
          </w:rPr>
          <w:instrText xml:space="preserve"> PAGEREF _Toc341437905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6CA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D6CA4" w:rsidRDefault="00FB2022">
      <w:pPr>
        <w:pStyle w:val="21"/>
        <w:tabs>
          <w:tab w:val="right" w:leader="dot" w:pos="8993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341437906" w:history="1">
        <w:r w:rsidR="00BD6CA4" w:rsidRPr="00C11F6F">
          <w:rPr>
            <w:rStyle w:val="a6"/>
            <w:rFonts w:asciiTheme="minorEastAsia" w:hAnsiTheme="minorEastAsia"/>
            <w:noProof/>
            <w:lang w:eastAsia="zh-CN"/>
          </w:rPr>
          <w:t xml:space="preserve">3.1 </w:t>
        </w:r>
        <w:r w:rsidR="00BD6CA4" w:rsidRPr="00C11F6F">
          <w:rPr>
            <w:rStyle w:val="a6"/>
            <w:rFonts w:asciiTheme="minorEastAsia" w:hAnsiTheme="minorEastAsia" w:hint="eastAsia"/>
            <w:noProof/>
            <w:lang w:eastAsia="zh-CN"/>
          </w:rPr>
          <w:t>错误代码表</w:t>
        </w:r>
        <w:r w:rsidR="00BD6C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6CA4">
          <w:rPr>
            <w:noProof/>
            <w:webHidden/>
          </w:rPr>
          <w:instrText xml:space="preserve"> PAGEREF _Toc341437906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6CA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D6CA4" w:rsidRDefault="00FB2022">
      <w:pPr>
        <w:pStyle w:val="30"/>
        <w:tabs>
          <w:tab w:val="right" w:leader="dot" w:pos="8993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341437907" w:history="1">
        <w:r w:rsidR="00BD6CA4" w:rsidRPr="00C11F6F">
          <w:rPr>
            <w:rStyle w:val="a6"/>
            <w:rFonts w:asciiTheme="minorEastAsia" w:hAnsiTheme="minorEastAsia"/>
            <w:noProof/>
          </w:rPr>
          <w:t>3.1.2</w:t>
        </w:r>
        <w:r w:rsidR="00BD6CA4" w:rsidRPr="00C11F6F">
          <w:rPr>
            <w:rStyle w:val="a6"/>
            <w:rFonts w:asciiTheme="minorEastAsia" w:hAnsiTheme="minorEastAsia" w:hint="eastAsia"/>
            <w:noProof/>
          </w:rPr>
          <w:t>常见错误</w:t>
        </w:r>
        <w:r w:rsidR="00BD6C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6CA4">
          <w:rPr>
            <w:noProof/>
            <w:webHidden/>
          </w:rPr>
          <w:instrText xml:space="preserve"> PAGEREF _Toc341437907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6CA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D6CA4" w:rsidRDefault="00FB2022">
      <w:pPr>
        <w:pStyle w:val="30"/>
        <w:tabs>
          <w:tab w:val="right" w:leader="dot" w:pos="8993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341437908" w:history="1">
        <w:r w:rsidR="00BD6CA4" w:rsidRPr="00C11F6F">
          <w:rPr>
            <w:rStyle w:val="a6"/>
            <w:rFonts w:asciiTheme="minorEastAsia" w:hAnsiTheme="minorEastAsia"/>
            <w:noProof/>
          </w:rPr>
          <w:t xml:space="preserve">3.1.3 </w:t>
        </w:r>
        <w:r w:rsidR="00BD6CA4" w:rsidRPr="00C11F6F">
          <w:rPr>
            <w:rStyle w:val="a6"/>
            <w:rFonts w:asciiTheme="minorEastAsia" w:hAnsiTheme="minorEastAsia" w:hint="eastAsia"/>
            <w:noProof/>
          </w:rPr>
          <w:t>参数校验错误</w:t>
        </w:r>
        <w:r w:rsidR="00BD6C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6CA4">
          <w:rPr>
            <w:noProof/>
            <w:webHidden/>
          </w:rPr>
          <w:instrText xml:space="preserve"> PAGEREF _Toc341437908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6CA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D6CA4" w:rsidRDefault="00FB2022">
      <w:pPr>
        <w:pStyle w:val="30"/>
        <w:tabs>
          <w:tab w:val="right" w:leader="dot" w:pos="8993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341437909" w:history="1">
        <w:r w:rsidR="00BD6CA4" w:rsidRPr="00C11F6F">
          <w:rPr>
            <w:rStyle w:val="a6"/>
            <w:rFonts w:asciiTheme="minorEastAsia" w:hAnsiTheme="minorEastAsia"/>
            <w:noProof/>
            <w:lang w:eastAsia="zh-CN"/>
          </w:rPr>
          <w:t>3.1.4</w:t>
        </w:r>
        <w:r w:rsidR="00BD6CA4" w:rsidRPr="00C11F6F">
          <w:rPr>
            <w:rStyle w:val="a6"/>
            <w:rFonts w:asciiTheme="minorEastAsia" w:hAnsiTheme="minorEastAsia" w:hint="eastAsia"/>
            <w:noProof/>
            <w:lang w:eastAsia="zh-CN"/>
          </w:rPr>
          <w:t>业务逻辑错误</w:t>
        </w:r>
        <w:r w:rsidR="00BD6C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6CA4">
          <w:rPr>
            <w:noProof/>
            <w:webHidden/>
          </w:rPr>
          <w:instrText xml:space="preserve"> PAGEREF _Toc341437909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6CA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D6CA4" w:rsidRDefault="00FB2022">
      <w:pPr>
        <w:pStyle w:val="10"/>
        <w:tabs>
          <w:tab w:val="right" w:leader="dot" w:pos="899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341437910" w:history="1">
        <w:r w:rsidR="00BD6CA4" w:rsidRPr="00C11F6F">
          <w:rPr>
            <w:rStyle w:val="a6"/>
            <w:rFonts w:asciiTheme="minorEastAsia" w:hAnsiTheme="minorEastAsia"/>
            <w:noProof/>
            <w:lang w:eastAsia="zh-CN"/>
          </w:rPr>
          <w:t xml:space="preserve">4 </w:t>
        </w:r>
        <w:r w:rsidR="00BD6CA4" w:rsidRPr="00C11F6F">
          <w:rPr>
            <w:rStyle w:val="a6"/>
            <w:rFonts w:asciiTheme="minorEastAsia" w:hAnsiTheme="minorEastAsia" w:hint="eastAsia"/>
            <w:noProof/>
            <w:lang w:eastAsia="zh-CN"/>
          </w:rPr>
          <w:t>附录</w:t>
        </w:r>
        <w:r w:rsidR="00BD6C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6CA4">
          <w:rPr>
            <w:noProof/>
            <w:webHidden/>
          </w:rPr>
          <w:instrText xml:space="preserve"> PAGEREF _Toc341437910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6CA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D6CA4" w:rsidRDefault="00FB2022">
      <w:pPr>
        <w:pStyle w:val="21"/>
        <w:tabs>
          <w:tab w:val="right" w:leader="dot" w:pos="8993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341437911" w:history="1">
        <w:r w:rsidR="00BD6CA4" w:rsidRPr="00C11F6F">
          <w:rPr>
            <w:rStyle w:val="a6"/>
            <w:rFonts w:asciiTheme="minorEastAsia" w:hAnsiTheme="minorEastAsia"/>
            <w:noProof/>
            <w:lang w:eastAsia="zh-CN"/>
          </w:rPr>
          <w:t xml:space="preserve">4.1 </w:t>
        </w:r>
        <w:r w:rsidR="00BD6CA4" w:rsidRPr="00C11F6F">
          <w:rPr>
            <w:rStyle w:val="a6"/>
            <w:rFonts w:asciiTheme="minorEastAsia" w:hAnsiTheme="minorEastAsia" w:hint="eastAsia"/>
            <w:noProof/>
            <w:lang w:eastAsia="zh-CN"/>
          </w:rPr>
          <w:t>版权说明</w:t>
        </w:r>
        <w:r w:rsidR="00BD6C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6CA4">
          <w:rPr>
            <w:noProof/>
            <w:webHidden/>
          </w:rPr>
          <w:instrText xml:space="preserve"> PAGEREF _Toc341437911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6CA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D6CA4" w:rsidRDefault="00FB2022">
      <w:pPr>
        <w:pStyle w:val="21"/>
        <w:tabs>
          <w:tab w:val="right" w:leader="dot" w:pos="8993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341437912" w:history="1">
        <w:r w:rsidR="00BD6CA4" w:rsidRPr="00C11F6F">
          <w:rPr>
            <w:rStyle w:val="a6"/>
            <w:rFonts w:asciiTheme="minorEastAsia" w:hAnsiTheme="minorEastAsia"/>
            <w:noProof/>
            <w:lang w:eastAsia="zh-CN"/>
          </w:rPr>
          <w:t xml:space="preserve">4.2 </w:t>
        </w:r>
        <w:r w:rsidR="00BD6CA4" w:rsidRPr="00C11F6F">
          <w:rPr>
            <w:rStyle w:val="a6"/>
            <w:rFonts w:asciiTheme="minorEastAsia" w:hAnsiTheme="minorEastAsia" w:hint="eastAsia"/>
            <w:noProof/>
            <w:lang w:eastAsia="zh-CN"/>
          </w:rPr>
          <w:t>新浪支付资源</w:t>
        </w:r>
        <w:r w:rsidR="00BD6C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6CA4">
          <w:rPr>
            <w:noProof/>
            <w:webHidden/>
          </w:rPr>
          <w:instrText xml:space="preserve"> PAGEREF _Toc341437912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6CA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E2712" w:rsidRPr="009E572A" w:rsidRDefault="00FB2022" w:rsidP="000E2712">
      <w:pPr>
        <w:rPr>
          <w:rFonts w:asciiTheme="minorEastAsia" w:eastAsiaTheme="minorEastAsia" w:hAnsiTheme="minorEastAsia"/>
          <w:lang w:eastAsia="zh-CN"/>
        </w:rPr>
      </w:pPr>
      <w:r w:rsidRPr="009E572A">
        <w:rPr>
          <w:rFonts w:asciiTheme="minorEastAsia" w:eastAsiaTheme="minorEastAsia" w:hAnsiTheme="minorEastAsia"/>
          <w:sz w:val="20"/>
          <w:lang w:eastAsia="zh-CN"/>
        </w:rPr>
        <w:fldChar w:fldCharType="end"/>
      </w:r>
    </w:p>
    <w:p w:rsidR="000E2712" w:rsidRPr="009E572A" w:rsidRDefault="000E2712" w:rsidP="000E2712">
      <w:pPr>
        <w:rPr>
          <w:rFonts w:asciiTheme="minorEastAsia" w:eastAsiaTheme="minorEastAsia" w:hAnsiTheme="minorEastAsia"/>
          <w:lang w:eastAsia="zh-CN"/>
        </w:rPr>
      </w:pPr>
    </w:p>
    <w:p w:rsidR="000E2712" w:rsidRPr="009E572A" w:rsidRDefault="000E2712" w:rsidP="000E2712">
      <w:pPr>
        <w:rPr>
          <w:rFonts w:asciiTheme="minorEastAsia" w:eastAsiaTheme="minorEastAsia" w:hAnsiTheme="minorEastAsia"/>
          <w:lang w:eastAsia="zh-CN"/>
        </w:rPr>
      </w:pPr>
    </w:p>
    <w:p w:rsidR="000E2712" w:rsidRPr="009E572A" w:rsidRDefault="000E2712" w:rsidP="000E2712">
      <w:pPr>
        <w:pStyle w:val="1"/>
        <w:rPr>
          <w:rFonts w:asciiTheme="minorEastAsia" w:eastAsiaTheme="minorEastAsia" w:hAnsiTheme="minorEastAsia"/>
          <w:lang w:eastAsia="zh-CN"/>
        </w:rPr>
      </w:pPr>
      <w:bookmarkStart w:id="1" w:name="_Toc184568318"/>
      <w:bookmarkStart w:id="2" w:name="_Toc184569141"/>
      <w:bookmarkStart w:id="3" w:name="_Toc184630515"/>
      <w:bookmarkStart w:id="4" w:name="_Toc341437894"/>
      <w:r w:rsidRPr="009E572A">
        <w:rPr>
          <w:rFonts w:asciiTheme="minorEastAsia" w:eastAsiaTheme="minorEastAsia" w:hAnsiTheme="minorEastAsia" w:hint="eastAsia"/>
          <w:lang w:eastAsia="zh-CN"/>
        </w:rPr>
        <w:t>1. 文档说明</w:t>
      </w:r>
      <w:bookmarkEnd w:id="1"/>
      <w:bookmarkEnd w:id="2"/>
      <w:bookmarkEnd w:id="3"/>
      <w:bookmarkEnd w:id="4"/>
    </w:p>
    <w:p w:rsidR="000E2712" w:rsidRPr="009E572A" w:rsidRDefault="000E2712" w:rsidP="000E2712">
      <w:pPr>
        <w:pStyle w:val="2"/>
        <w:rPr>
          <w:rFonts w:asciiTheme="minorEastAsia" w:eastAsiaTheme="minorEastAsia" w:hAnsiTheme="minorEastAsia"/>
          <w:lang w:eastAsia="zh-CN"/>
        </w:rPr>
      </w:pPr>
      <w:bookmarkStart w:id="5" w:name="_Toc184568319"/>
      <w:bookmarkStart w:id="6" w:name="_Toc184569142"/>
      <w:bookmarkStart w:id="7" w:name="_Toc184630516"/>
      <w:bookmarkStart w:id="8" w:name="_Toc341437895"/>
      <w:r w:rsidRPr="009E572A">
        <w:rPr>
          <w:rFonts w:asciiTheme="minorEastAsia" w:eastAsiaTheme="minorEastAsia" w:hAnsiTheme="minorEastAsia" w:hint="eastAsia"/>
          <w:lang w:eastAsia="zh-CN"/>
        </w:rPr>
        <w:t>1.1 文档目标</w:t>
      </w:r>
      <w:bookmarkEnd w:id="5"/>
      <w:bookmarkEnd w:id="6"/>
      <w:bookmarkEnd w:id="7"/>
      <w:bookmarkEnd w:id="8"/>
    </w:p>
    <w:p w:rsidR="000E2712" w:rsidRPr="009E572A" w:rsidRDefault="000E2712" w:rsidP="000E2712">
      <w:pPr>
        <w:ind w:firstLine="420"/>
        <w:rPr>
          <w:rFonts w:asciiTheme="minorEastAsia" w:eastAsiaTheme="minorEastAsia" w:hAnsiTheme="minorEastAsia"/>
        </w:rPr>
      </w:pPr>
      <w:r w:rsidRPr="009E572A">
        <w:rPr>
          <w:rFonts w:asciiTheme="minorEastAsia" w:eastAsiaTheme="minorEastAsia" w:hAnsiTheme="minorEastAsia" w:hint="eastAsia"/>
        </w:rPr>
        <w:t>本文档的目的是为</w:t>
      </w:r>
      <w:r w:rsidR="00221E84">
        <w:rPr>
          <w:rFonts w:asciiTheme="minorEastAsia" w:eastAsiaTheme="minorEastAsia" w:hAnsiTheme="minorEastAsia"/>
          <w:lang w:eastAsia="zh-CN"/>
        </w:rPr>
        <w:t>新浪支付</w:t>
      </w:r>
      <w:r w:rsidR="00835F8C" w:rsidRPr="009E572A">
        <w:rPr>
          <w:rFonts w:asciiTheme="minorEastAsia" w:eastAsiaTheme="minorEastAsia" w:hAnsiTheme="minorEastAsia" w:hint="eastAsia"/>
          <w:lang w:eastAsia="zh-CN"/>
        </w:rPr>
        <w:t>退款</w:t>
      </w:r>
      <w:r w:rsidR="00182C2C" w:rsidRPr="009E572A">
        <w:rPr>
          <w:rFonts w:asciiTheme="minorEastAsia" w:eastAsiaTheme="minorEastAsia" w:hAnsiTheme="minorEastAsia" w:hint="eastAsia"/>
          <w:lang w:eastAsia="zh-CN"/>
        </w:rPr>
        <w:t>服务</w:t>
      </w:r>
      <w:r w:rsidRPr="009E572A">
        <w:rPr>
          <w:rFonts w:asciiTheme="minorEastAsia" w:eastAsiaTheme="minorEastAsia" w:hAnsiTheme="minorEastAsia" w:hint="eastAsia"/>
        </w:rPr>
        <w:t>定义一个接口规范，以</w:t>
      </w:r>
      <w:r w:rsidRPr="009E572A">
        <w:rPr>
          <w:rFonts w:asciiTheme="minorEastAsia" w:eastAsiaTheme="minorEastAsia" w:hAnsiTheme="minorEastAsia"/>
        </w:rPr>
        <w:t>帮助商户</w:t>
      </w:r>
      <w:r w:rsidRPr="009E572A">
        <w:rPr>
          <w:rFonts w:asciiTheme="minorEastAsia" w:eastAsiaTheme="minorEastAsia" w:hAnsiTheme="minorEastAsia" w:hint="eastAsia"/>
          <w:lang w:eastAsia="zh-CN"/>
        </w:rPr>
        <w:t>技术人员接</w:t>
      </w:r>
      <w:r w:rsidR="00182C2C" w:rsidRPr="009E572A">
        <w:rPr>
          <w:rFonts w:asciiTheme="minorEastAsia" w:eastAsiaTheme="minorEastAsia" w:hAnsiTheme="minorEastAsia" w:hint="eastAsia"/>
          <w:lang w:eastAsia="zh-CN"/>
        </w:rPr>
        <w:t>入该服务</w:t>
      </w:r>
      <w:r w:rsidRPr="009E572A">
        <w:rPr>
          <w:rFonts w:asciiTheme="minorEastAsia" w:eastAsiaTheme="minorEastAsia" w:hAnsiTheme="minorEastAsia"/>
        </w:rPr>
        <w:t>，</w:t>
      </w:r>
      <w:r w:rsidRPr="009E572A">
        <w:rPr>
          <w:rFonts w:asciiTheme="minorEastAsia" w:eastAsiaTheme="minorEastAsia" w:hAnsiTheme="minorEastAsia" w:hint="eastAsia"/>
          <w:lang w:eastAsia="zh-CN"/>
        </w:rPr>
        <w:t>并</w:t>
      </w:r>
      <w:r w:rsidRPr="009E572A">
        <w:rPr>
          <w:rFonts w:asciiTheme="minorEastAsia" w:eastAsiaTheme="minorEastAsia" w:hAnsiTheme="minorEastAsia"/>
        </w:rPr>
        <w:t>快速掌握</w:t>
      </w:r>
      <w:r w:rsidR="00182C2C" w:rsidRPr="009E572A">
        <w:rPr>
          <w:rFonts w:asciiTheme="minorEastAsia" w:eastAsiaTheme="minorEastAsia" w:hAnsiTheme="minorEastAsia" w:hint="eastAsia"/>
          <w:lang w:eastAsia="zh-CN"/>
        </w:rPr>
        <w:t>其</w:t>
      </w:r>
      <w:r w:rsidRPr="009E572A">
        <w:rPr>
          <w:rFonts w:asciiTheme="minorEastAsia" w:eastAsiaTheme="minorEastAsia" w:hAnsiTheme="minorEastAsia" w:hint="eastAsia"/>
          <w:lang w:eastAsia="zh-CN"/>
        </w:rPr>
        <w:t>相关</w:t>
      </w:r>
      <w:r w:rsidRPr="009E572A">
        <w:rPr>
          <w:rFonts w:asciiTheme="minorEastAsia" w:eastAsiaTheme="minorEastAsia" w:hAnsiTheme="minorEastAsia"/>
        </w:rPr>
        <w:t>功能，便于尽快投入使用。</w:t>
      </w:r>
    </w:p>
    <w:p w:rsidR="000E2712" w:rsidRPr="009E572A" w:rsidRDefault="000E2712" w:rsidP="000E2712">
      <w:pPr>
        <w:rPr>
          <w:rFonts w:asciiTheme="minorEastAsia" w:eastAsiaTheme="minorEastAsia" w:hAnsiTheme="minorEastAsia"/>
          <w:lang w:eastAsia="zh-CN"/>
        </w:rPr>
      </w:pPr>
    </w:p>
    <w:p w:rsidR="000E2712" w:rsidRPr="009E572A" w:rsidRDefault="000E2712" w:rsidP="000E2712">
      <w:pPr>
        <w:pStyle w:val="2"/>
        <w:rPr>
          <w:rFonts w:asciiTheme="minorEastAsia" w:eastAsiaTheme="minorEastAsia" w:hAnsiTheme="minorEastAsia"/>
          <w:lang w:eastAsia="zh-CN"/>
        </w:rPr>
      </w:pPr>
      <w:bookmarkStart w:id="9" w:name="_Toc184568320"/>
      <w:bookmarkStart w:id="10" w:name="_Toc184569143"/>
      <w:bookmarkStart w:id="11" w:name="_Toc184630517"/>
      <w:bookmarkStart w:id="12" w:name="_Toc341437896"/>
      <w:r w:rsidRPr="009E572A">
        <w:rPr>
          <w:rFonts w:asciiTheme="minorEastAsia" w:eastAsiaTheme="minorEastAsia" w:hAnsiTheme="minorEastAsia" w:hint="eastAsia"/>
          <w:lang w:eastAsia="zh-CN"/>
        </w:rPr>
        <w:t>1.2 阅读对象</w:t>
      </w:r>
      <w:bookmarkEnd w:id="9"/>
      <w:bookmarkEnd w:id="10"/>
      <w:bookmarkEnd w:id="11"/>
      <w:bookmarkEnd w:id="12"/>
    </w:p>
    <w:p w:rsidR="00CE5B7A" w:rsidRPr="009E572A" w:rsidRDefault="00221E84" w:rsidP="000E2712">
      <w:pPr>
        <w:ind w:left="360"/>
        <w:rPr>
          <w:rFonts w:asciiTheme="minorEastAsia" w:eastAsiaTheme="minorEastAsia" w:hAnsiTheme="minorEastAsia" w:cs="宋体"/>
          <w:szCs w:val="28"/>
          <w:lang w:eastAsia="zh-CN"/>
        </w:rPr>
      </w:pPr>
      <w:r>
        <w:rPr>
          <w:rFonts w:asciiTheme="minorEastAsia" w:eastAsiaTheme="minorEastAsia" w:hAnsiTheme="minorEastAsia" w:cs="宋体"/>
          <w:szCs w:val="28"/>
        </w:rPr>
        <w:t>新浪支付</w:t>
      </w:r>
      <w:r w:rsidR="00025B10" w:rsidRPr="009E572A">
        <w:rPr>
          <w:rFonts w:asciiTheme="minorEastAsia" w:eastAsiaTheme="minorEastAsia" w:hAnsiTheme="minorEastAsia" w:cs="宋体" w:hint="eastAsia"/>
          <w:szCs w:val="28"/>
          <w:lang w:eastAsia="zh-CN"/>
        </w:rPr>
        <w:t>退款</w:t>
      </w:r>
      <w:r w:rsidR="00A42E98" w:rsidRPr="009E572A">
        <w:rPr>
          <w:rFonts w:asciiTheme="minorEastAsia" w:eastAsiaTheme="minorEastAsia" w:hAnsiTheme="minorEastAsia" w:cs="宋体" w:hint="eastAsia"/>
          <w:szCs w:val="28"/>
          <w:lang w:eastAsia="zh-CN"/>
        </w:rPr>
        <w:t>服务接入</w:t>
      </w:r>
      <w:r w:rsidR="000E2712" w:rsidRPr="009E572A">
        <w:rPr>
          <w:rFonts w:asciiTheme="minorEastAsia" w:eastAsiaTheme="minorEastAsia" w:hAnsiTheme="minorEastAsia" w:cs="宋体"/>
          <w:szCs w:val="28"/>
        </w:rPr>
        <w:t>的网上应用开发人员、维护人员和管理人员。</w:t>
      </w:r>
    </w:p>
    <w:p w:rsidR="000E2712" w:rsidRPr="009E572A" w:rsidRDefault="000E2712" w:rsidP="000E2712">
      <w:pPr>
        <w:ind w:left="360"/>
        <w:rPr>
          <w:rFonts w:asciiTheme="minorEastAsia" w:eastAsiaTheme="minorEastAsia" w:hAnsiTheme="minorEastAsia" w:cs="宋体"/>
          <w:szCs w:val="28"/>
          <w:lang w:eastAsia="zh-CN"/>
        </w:rPr>
      </w:pPr>
      <w:r w:rsidRPr="009E572A">
        <w:rPr>
          <w:rFonts w:asciiTheme="minorEastAsia" w:eastAsiaTheme="minorEastAsia" w:hAnsiTheme="minorEastAsia" w:cs="宋体"/>
          <w:szCs w:val="28"/>
        </w:rPr>
        <w:t>他们应具备以下基本知识：</w:t>
      </w:r>
    </w:p>
    <w:p w:rsidR="000E2712" w:rsidRPr="009E572A" w:rsidRDefault="000E2712" w:rsidP="000E2712">
      <w:pPr>
        <w:pStyle w:val="10"/>
        <w:numPr>
          <w:ilvl w:val="0"/>
          <w:numId w:val="2"/>
        </w:numPr>
        <w:rPr>
          <w:rFonts w:asciiTheme="minorEastAsia" w:eastAsiaTheme="minorEastAsia" w:hAnsiTheme="minorEastAsia" w:cs="宋体"/>
          <w:b w:val="0"/>
          <w:sz w:val="21"/>
          <w:szCs w:val="21"/>
        </w:rPr>
      </w:pPr>
      <w:r w:rsidRPr="009E572A">
        <w:rPr>
          <w:rFonts w:asciiTheme="minorEastAsia" w:eastAsiaTheme="minorEastAsia" w:hAnsiTheme="minorEastAsia" w:cs="宋体"/>
          <w:b w:val="0"/>
          <w:sz w:val="21"/>
          <w:szCs w:val="21"/>
        </w:rPr>
        <w:t xml:space="preserve">了解Microsoft Windows/NT、Windows9x、Windows 2000、HP-UX、AIX、SUN Solaris、Linux、BSD等操作系统的其中一种； </w:t>
      </w:r>
    </w:p>
    <w:p w:rsidR="000E2712" w:rsidRPr="009E572A" w:rsidRDefault="000E2712" w:rsidP="000E2712">
      <w:pPr>
        <w:pStyle w:val="10"/>
        <w:numPr>
          <w:ilvl w:val="0"/>
          <w:numId w:val="2"/>
        </w:numPr>
        <w:rPr>
          <w:rFonts w:asciiTheme="minorEastAsia" w:eastAsiaTheme="minorEastAsia" w:hAnsiTheme="minorEastAsia" w:cs="宋体"/>
          <w:b w:val="0"/>
          <w:sz w:val="21"/>
          <w:szCs w:val="21"/>
        </w:rPr>
      </w:pPr>
      <w:r w:rsidRPr="009E572A">
        <w:rPr>
          <w:rFonts w:asciiTheme="minorEastAsia" w:eastAsiaTheme="minorEastAsia" w:hAnsiTheme="minorEastAsia" w:cs="宋体"/>
          <w:b w:val="0"/>
          <w:sz w:val="21"/>
          <w:szCs w:val="21"/>
        </w:rPr>
        <w:lastRenderedPageBreak/>
        <w:t xml:space="preserve">了解上述系统上的网站设置和网页制作方法； </w:t>
      </w:r>
    </w:p>
    <w:p w:rsidR="000E2712" w:rsidRPr="009E572A" w:rsidRDefault="000E2712" w:rsidP="000E2712">
      <w:pPr>
        <w:pStyle w:val="10"/>
        <w:numPr>
          <w:ilvl w:val="0"/>
          <w:numId w:val="2"/>
        </w:numPr>
        <w:rPr>
          <w:rFonts w:asciiTheme="minorEastAsia" w:eastAsiaTheme="minorEastAsia" w:hAnsiTheme="minorEastAsia" w:cs="宋体"/>
          <w:b w:val="0"/>
          <w:sz w:val="21"/>
          <w:szCs w:val="21"/>
        </w:rPr>
      </w:pPr>
      <w:r w:rsidRPr="009E572A">
        <w:rPr>
          <w:rFonts w:asciiTheme="minorEastAsia" w:eastAsiaTheme="minorEastAsia" w:hAnsiTheme="minorEastAsia" w:cs="宋体"/>
          <w:b w:val="0"/>
          <w:sz w:val="21"/>
          <w:szCs w:val="21"/>
        </w:rPr>
        <w:t xml:space="preserve">了解HTML语言以及CGI（Common Gateway Interface）或ASP（Active Server Pages）或PHP或JAVA等开发语言； </w:t>
      </w:r>
    </w:p>
    <w:p w:rsidR="000E2712" w:rsidRPr="009E572A" w:rsidRDefault="000E2712" w:rsidP="000E2712">
      <w:pPr>
        <w:pStyle w:val="10"/>
        <w:numPr>
          <w:ilvl w:val="0"/>
          <w:numId w:val="2"/>
        </w:numPr>
        <w:rPr>
          <w:rFonts w:asciiTheme="minorEastAsia" w:eastAsiaTheme="minorEastAsia" w:hAnsiTheme="minorEastAsia" w:cs="宋体"/>
          <w:b w:val="0"/>
          <w:sz w:val="21"/>
          <w:szCs w:val="21"/>
        </w:rPr>
      </w:pPr>
      <w:r w:rsidRPr="009E572A">
        <w:rPr>
          <w:rFonts w:asciiTheme="minorEastAsia" w:eastAsiaTheme="minorEastAsia" w:hAnsiTheme="minorEastAsia" w:cs="宋体"/>
          <w:b w:val="0"/>
          <w:sz w:val="21"/>
          <w:szCs w:val="21"/>
        </w:rPr>
        <w:t>了解信息安全的基本概念。</w:t>
      </w:r>
    </w:p>
    <w:p w:rsidR="000E2712" w:rsidRPr="009E572A" w:rsidRDefault="000E2712" w:rsidP="000E2712">
      <w:pPr>
        <w:rPr>
          <w:rFonts w:asciiTheme="minorEastAsia" w:eastAsiaTheme="minorEastAsia" w:hAnsiTheme="minorEastAsia"/>
          <w:lang w:eastAsia="zh-CN"/>
        </w:rPr>
      </w:pPr>
    </w:p>
    <w:p w:rsidR="000E2712" w:rsidRPr="009E572A" w:rsidRDefault="000E2712" w:rsidP="000E2712">
      <w:pPr>
        <w:pStyle w:val="2"/>
        <w:rPr>
          <w:rFonts w:asciiTheme="minorEastAsia" w:eastAsiaTheme="minorEastAsia" w:hAnsiTheme="minorEastAsia"/>
        </w:rPr>
      </w:pPr>
      <w:bookmarkStart w:id="13" w:name="_Toc184568321"/>
      <w:bookmarkStart w:id="14" w:name="_Toc184569144"/>
      <w:bookmarkStart w:id="15" w:name="_Toc184630518"/>
      <w:bookmarkStart w:id="16" w:name="_Toc341437897"/>
      <w:r w:rsidRPr="009E572A">
        <w:rPr>
          <w:rFonts w:asciiTheme="minorEastAsia" w:eastAsiaTheme="minorEastAsia" w:hAnsiTheme="minorEastAsia" w:hint="eastAsia"/>
          <w:lang w:eastAsia="zh-CN"/>
        </w:rPr>
        <w:t>1.3 相关</w:t>
      </w:r>
      <w:r w:rsidRPr="009E572A">
        <w:rPr>
          <w:rFonts w:asciiTheme="minorEastAsia" w:eastAsiaTheme="minorEastAsia" w:hAnsiTheme="minorEastAsia" w:hint="eastAsia"/>
        </w:rPr>
        <w:t>约定</w:t>
      </w:r>
      <w:bookmarkEnd w:id="13"/>
      <w:bookmarkEnd w:id="14"/>
      <w:bookmarkEnd w:id="15"/>
      <w:bookmarkEnd w:id="16"/>
    </w:p>
    <w:p w:rsidR="000E2712" w:rsidRPr="009E572A" w:rsidRDefault="000E2712" w:rsidP="00CE5B7A">
      <w:pPr>
        <w:ind w:left="420"/>
        <w:rPr>
          <w:rFonts w:asciiTheme="minorEastAsia" w:eastAsiaTheme="minorEastAsia" w:hAnsiTheme="minorEastAsia"/>
          <w:lang w:eastAsia="zh-CN"/>
        </w:rPr>
      </w:pPr>
      <w:r w:rsidRPr="009E572A">
        <w:rPr>
          <w:rFonts w:asciiTheme="minorEastAsia" w:eastAsiaTheme="minorEastAsia" w:hAnsiTheme="minorEastAsia" w:hint="eastAsia"/>
          <w:lang w:eastAsia="zh-CN"/>
        </w:rPr>
        <w:t>商户：指已注册成为</w:t>
      </w:r>
      <w:r w:rsidR="00221E84">
        <w:rPr>
          <w:rFonts w:asciiTheme="minorEastAsia" w:eastAsiaTheme="minorEastAsia" w:hAnsiTheme="minorEastAsia"/>
          <w:lang w:eastAsia="zh-CN"/>
        </w:rPr>
        <w:t>新浪支付</w:t>
      </w:r>
      <w:r w:rsidRPr="009E572A">
        <w:rPr>
          <w:rFonts w:asciiTheme="minorEastAsia" w:eastAsiaTheme="minorEastAsia" w:hAnsiTheme="minorEastAsia" w:hint="eastAsia"/>
          <w:lang w:eastAsia="zh-CN"/>
        </w:rPr>
        <w:t>用户、并使用</w:t>
      </w:r>
      <w:r w:rsidR="00221E84">
        <w:rPr>
          <w:rFonts w:asciiTheme="minorEastAsia" w:eastAsiaTheme="minorEastAsia" w:hAnsiTheme="minorEastAsia"/>
          <w:lang w:eastAsia="zh-CN"/>
        </w:rPr>
        <w:t>新浪支付</w:t>
      </w:r>
      <w:r w:rsidRPr="009E572A">
        <w:rPr>
          <w:rFonts w:asciiTheme="minorEastAsia" w:eastAsiaTheme="minorEastAsia" w:hAnsiTheme="minorEastAsia" w:hint="eastAsia"/>
          <w:lang w:eastAsia="zh-CN"/>
        </w:rPr>
        <w:t>产品实现其收付费功能需求、为其用户提供各类产品或者相关服务的企业或个人。</w:t>
      </w:r>
    </w:p>
    <w:p w:rsidR="000E2712" w:rsidRPr="009E572A" w:rsidRDefault="000E2712" w:rsidP="00CE5B7A">
      <w:pPr>
        <w:ind w:firstLine="420"/>
        <w:rPr>
          <w:rFonts w:asciiTheme="minorEastAsia" w:eastAsiaTheme="minorEastAsia" w:hAnsiTheme="minorEastAsia"/>
          <w:lang w:eastAsia="zh-CN"/>
        </w:rPr>
      </w:pPr>
      <w:r w:rsidRPr="009E572A">
        <w:rPr>
          <w:rFonts w:asciiTheme="minorEastAsia" w:eastAsiaTheme="minorEastAsia" w:hAnsiTheme="minorEastAsia" w:hint="eastAsia"/>
          <w:lang w:eastAsia="zh-CN"/>
        </w:rPr>
        <w:t>用户：指在商户网站等系统购物的企业或个人。</w:t>
      </w:r>
    </w:p>
    <w:p w:rsidR="000E2712" w:rsidRPr="009E572A" w:rsidRDefault="000E2712" w:rsidP="00CE5B7A">
      <w:pPr>
        <w:ind w:firstLine="420"/>
        <w:rPr>
          <w:rFonts w:asciiTheme="minorEastAsia" w:eastAsiaTheme="minorEastAsia" w:hAnsiTheme="minorEastAsia"/>
          <w:lang w:eastAsia="zh-CN"/>
        </w:rPr>
      </w:pPr>
      <w:r w:rsidRPr="009E572A">
        <w:rPr>
          <w:rFonts w:asciiTheme="minorEastAsia" w:eastAsiaTheme="minorEastAsia" w:hAnsiTheme="minorEastAsia" w:hint="eastAsia"/>
          <w:lang w:eastAsia="zh-CN"/>
        </w:rPr>
        <w:t>购物：指用户在商户网站购买相关产品或服务。</w:t>
      </w:r>
    </w:p>
    <w:p w:rsidR="000E2712" w:rsidRPr="009E572A" w:rsidRDefault="000E2712" w:rsidP="00CE5B7A">
      <w:pPr>
        <w:ind w:firstLine="420"/>
        <w:rPr>
          <w:rFonts w:asciiTheme="minorEastAsia" w:eastAsiaTheme="minorEastAsia" w:hAnsiTheme="minorEastAsia"/>
          <w:lang w:eastAsia="zh-CN"/>
        </w:rPr>
      </w:pPr>
      <w:r w:rsidRPr="009E572A">
        <w:rPr>
          <w:rFonts w:asciiTheme="minorEastAsia" w:eastAsiaTheme="minorEastAsia" w:hAnsiTheme="minorEastAsia" w:hint="eastAsia"/>
          <w:lang w:eastAsia="zh-CN"/>
        </w:rPr>
        <w:t>{XXX}：XXX前后分别加{和}，表示名称为XXX的变量所对应的值。</w:t>
      </w:r>
    </w:p>
    <w:p w:rsidR="000E2712" w:rsidRPr="009E572A" w:rsidRDefault="000E2712" w:rsidP="000E2712">
      <w:pPr>
        <w:pStyle w:val="2"/>
        <w:rPr>
          <w:rFonts w:asciiTheme="minorEastAsia" w:eastAsiaTheme="minorEastAsia" w:hAnsiTheme="minorEastAsia"/>
          <w:lang w:eastAsia="zh-CN"/>
        </w:rPr>
      </w:pPr>
      <w:bookmarkStart w:id="17" w:name="_Toc184569155"/>
      <w:bookmarkStart w:id="18" w:name="_Toc184630537"/>
      <w:bookmarkStart w:id="19" w:name="_Toc184638822"/>
      <w:bookmarkStart w:id="20" w:name="_Toc341437898"/>
      <w:r w:rsidRPr="009E572A">
        <w:rPr>
          <w:rFonts w:asciiTheme="minorEastAsia" w:eastAsiaTheme="minorEastAsia" w:hAnsiTheme="minorEastAsia" w:hint="eastAsia"/>
          <w:lang w:eastAsia="zh-CN"/>
        </w:rPr>
        <w:t>1.4 技术支持</w:t>
      </w:r>
      <w:bookmarkEnd w:id="17"/>
      <w:bookmarkEnd w:id="18"/>
      <w:bookmarkEnd w:id="19"/>
      <w:bookmarkEnd w:id="20"/>
    </w:p>
    <w:p w:rsidR="00CE5B7A" w:rsidRPr="009E572A" w:rsidRDefault="000E2712" w:rsidP="00CE5B7A">
      <w:pPr>
        <w:ind w:left="420"/>
        <w:rPr>
          <w:rFonts w:asciiTheme="minorEastAsia" w:eastAsiaTheme="minorEastAsia" w:hAnsiTheme="minorEastAsia"/>
          <w:color w:val="000000"/>
          <w:lang w:eastAsia="zh-CN"/>
        </w:rPr>
      </w:pPr>
      <w:r w:rsidRPr="009E572A">
        <w:rPr>
          <w:rFonts w:asciiTheme="minorEastAsia" w:eastAsiaTheme="minorEastAsia" w:hAnsiTheme="minorEastAsia" w:hint="eastAsia"/>
          <w:szCs w:val="21"/>
          <w:lang w:eastAsia="zh-CN"/>
        </w:rPr>
        <w:t>如果您有任何技术上的疑问，可按如下方式寻求帮助：</w:t>
      </w:r>
      <w:r w:rsidR="007A4306" w:rsidRPr="009E572A">
        <w:rPr>
          <w:rFonts w:asciiTheme="minorEastAsia" w:eastAsiaTheme="minorEastAsia" w:hAnsiTheme="minorEastAsia" w:hint="eastAsia"/>
          <w:color w:val="000000"/>
          <w:lang w:eastAsia="zh-CN"/>
        </w:rPr>
        <w:t xml:space="preserve"> </w:t>
      </w:r>
    </w:p>
    <w:p w:rsidR="00BF0D36" w:rsidRDefault="000E2712" w:rsidP="00CE5B7A">
      <w:pPr>
        <w:ind w:left="420"/>
        <w:rPr>
          <w:rFonts w:asciiTheme="minorEastAsia" w:eastAsiaTheme="minorEastAsia" w:hAnsiTheme="minorEastAsia"/>
          <w:color w:val="000000"/>
          <w:lang w:eastAsia="zh-CN"/>
        </w:rPr>
      </w:pPr>
      <w:r w:rsidRPr="009E572A">
        <w:rPr>
          <w:rFonts w:asciiTheme="minorEastAsia" w:eastAsiaTheme="minorEastAsia" w:hAnsiTheme="minorEastAsia" w:hint="eastAsia"/>
          <w:color w:val="000000"/>
        </w:rPr>
        <w:t>技术支持邮箱：</w:t>
      </w:r>
      <w:r w:rsidRPr="009E572A">
        <w:rPr>
          <w:rFonts w:asciiTheme="minorEastAsia" w:eastAsiaTheme="minorEastAsia" w:hAnsiTheme="minorEastAsia"/>
        </w:rPr>
        <w:t>support@</w:t>
      </w:r>
      <w:r w:rsidR="007A4306" w:rsidRPr="009E572A">
        <w:rPr>
          <w:rFonts w:asciiTheme="minorEastAsia" w:eastAsiaTheme="minorEastAsia" w:hAnsiTheme="minorEastAsia"/>
        </w:rPr>
        <w:t>weibopay.com</w:t>
      </w:r>
    </w:p>
    <w:p w:rsidR="000E2712" w:rsidRPr="009E572A" w:rsidRDefault="000E2712" w:rsidP="00CE5B7A">
      <w:pPr>
        <w:ind w:left="420"/>
        <w:rPr>
          <w:rFonts w:asciiTheme="minorEastAsia" w:eastAsiaTheme="minorEastAsia" w:hAnsiTheme="minorEastAsia"/>
          <w:color w:val="000000"/>
          <w:lang w:eastAsia="zh-CN"/>
        </w:rPr>
      </w:pPr>
      <w:r w:rsidRPr="009E572A">
        <w:rPr>
          <w:rFonts w:asciiTheme="minorEastAsia" w:eastAsiaTheme="minorEastAsia" w:hAnsiTheme="minorEastAsia" w:hint="eastAsia"/>
          <w:color w:val="000000"/>
        </w:rPr>
        <w:t>技术支持时间：</w:t>
      </w:r>
      <w:r w:rsidRPr="009E572A">
        <w:rPr>
          <w:rFonts w:asciiTheme="minorEastAsia" w:eastAsiaTheme="minorEastAsia" w:hAnsiTheme="minorEastAsia" w:hint="eastAsia"/>
          <w:color w:val="000000"/>
          <w:lang w:eastAsia="zh-CN"/>
        </w:rPr>
        <w:t>周一到周五</w:t>
      </w:r>
      <w:r w:rsidRPr="009E572A">
        <w:rPr>
          <w:rFonts w:asciiTheme="minorEastAsia" w:eastAsiaTheme="minorEastAsia" w:hAnsiTheme="minorEastAsia"/>
          <w:color w:val="000000"/>
        </w:rPr>
        <w:t>9:00-18:00</w:t>
      </w:r>
    </w:p>
    <w:p w:rsidR="000E2712" w:rsidRPr="009E572A" w:rsidRDefault="000E2712" w:rsidP="000E2712">
      <w:pPr>
        <w:pStyle w:val="1"/>
        <w:rPr>
          <w:rFonts w:asciiTheme="minorEastAsia" w:eastAsiaTheme="minorEastAsia" w:hAnsiTheme="minorEastAsia"/>
          <w:lang w:eastAsia="zh-CN"/>
        </w:rPr>
      </w:pPr>
      <w:bookmarkStart w:id="21" w:name="_Toc184568322"/>
      <w:bookmarkStart w:id="22" w:name="_Toc184569145"/>
      <w:bookmarkStart w:id="23" w:name="_Toc184630519"/>
      <w:bookmarkStart w:id="24" w:name="_Toc341437899"/>
      <w:r w:rsidRPr="009E572A">
        <w:rPr>
          <w:rFonts w:asciiTheme="minorEastAsia" w:eastAsiaTheme="minorEastAsia" w:hAnsiTheme="minorEastAsia" w:hint="eastAsia"/>
          <w:lang w:eastAsia="zh-CN"/>
        </w:rPr>
        <w:t>2. 接口开发</w:t>
      </w:r>
      <w:bookmarkEnd w:id="21"/>
      <w:bookmarkEnd w:id="22"/>
      <w:bookmarkEnd w:id="23"/>
      <w:bookmarkEnd w:id="24"/>
    </w:p>
    <w:p w:rsidR="000E2712" w:rsidRPr="009E572A" w:rsidRDefault="000E2712" w:rsidP="000E2712">
      <w:pPr>
        <w:pStyle w:val="2"/>
        <w:rPr>
          <w:rFonts w:asciiTheme="minorEastAsia" w:eastAsiaTheme="minorEastAsia" w:hAnsiTheme="minorEastAsia"/>
          <w:lang w:eastAsia="zh-CN"/>
        </w:rPr>
      </w:pPr>
      <w:bookmarkStart w:id="25" w:name="_Toc184569146"/>
      <w:bookmarkStart w:id="26" w:name="_Toc184630520"/>
      <w:bookmarkStart w:id="27" w:name="_Toc341437900"/>
      <w:r w:rsidRPr="009E572A">
        <w:rPr>
          <w:rFonts w:asciiTheme="minorEastAsia" w:eastAsiaTheme="minorEastAsia" w:hAnsiTheme="minorEastAsia" w:hint="eastAsia"/>
          <w:lang w:eastAsia="zh-CN"/>
        </w:rPr>
        <w:t>2.1 功能说明及流程</w:t>
      </w:r>
      <w:bookmarkEnd w:id="25"/>
      <w:bookmarkEnd w:id="26"/>
      <w:bookmarkEnd w:id="27"/>
    </w:p>
    <w:p w:rsidR="000E2712" w:rsidRPr="009E572A" w:rsidRDefault="00DD686F" w:rsidP="000E2712">
      <w:pPr>
        <w:ind w:left="360"/>
        <w:rPr>
          <w:rFonts w:asciiTheme="minorEastAsia" w:eastAsiaTheme="minorEastAsia" w:hAnsiTheme="minorEastAsia"/>
          <w:lang w:eastAsia="zh-CN"/>
        </w:rPr>
      </w:pPr>
      <w:r w:rsidRPr="009E572A">
        <w:rPr>
          <w:rFonts w:asciiTheme="minorEastAsia" w:eastAsiaTheme="minorEastAsia" w:hAnsiTheme="minorEastAsia" w:hint="eastAsia"/>
          <w:lang w:eastAsia="zh-CN"/>
        </w:rPr>
        <w:t>用户支付完成后</w:t>
      </w:r>
      <w:r w:rsidR="00FB0A8B" w:rsidRPr="009E572A">
        <w:rPr>
          <w:rFonts w:asciiTheme="minorEastAsia" w:eastAsiaTheme="minorEastAsia" w:hAnsiTheme="minorEastAsia" w:hint="eastAsia"/>
          <w:lang w:eastAsia="zh-CN"/>
        </w:rPr>
        <w:t>，</w:t>
      </w:r>
      <w:r w:rsidRPr="009E572A">
        <w:rPr>
          <w:rFonts w:asciiTheme="minorEastAsia" w:eastAsiaTheme="minorEastAsia" w:hAnsiTheme="minorEastAsia" w:hint="eastAsia"/>
          <w:lang w:eastAsia="zh-CN"/>
        </w:rPr>
        <w:t>商户可以根据订单发起退款，该退款将返回到用户帐户。</w:t>
      </w:r>
      <w:r w:rsidR="00FB0A8B" w:rsidRPr="009E572A">
        <w:rPr>
          <w:rFonts w:asciiTheme="minorEastAsia" w:eastAsiaTheme="minorEastAsia" w:hAnsiTheme="minorEastAsia" w:hint="eastAsia"/>
          <w:lang w:eastAsia="zh-CN"/>
        </w:rPr>
        <w:t>其参数以及返回描述如下。</w:t>
      </w:r>
    </w:p>
    <w:p w:rsidR="000E2712" w:rsidRPr="009E572A" w:rsidRDefault="000E2712" w:rsidP="000E2712">
      <w:pPr>
        <w:ind w:left="360"/>
        <w:rPr>
          <w:rFonts w:asciiTheme="minorEastAsia" w:eastAsiaTheme="minorEastAsia" w:hAnsiTheme="minorEastAsia"/>
          <w:lang w:eastAsia="zh-CN"/>
        </w:rPr>
      </w:pPr>
    </w:p>
    <w:p w:rsidR="000E2712" w:rsidRPr="009E572A" w:rsidRDefault="000E2712" w:rsidP="000E2712">
      <w:pPr>
        <w:pStyle w:val="2"/>
        <w:rPr>
          <w:rFonts w:asciiTheme="minorEastAsia" w:eastAsiaTheme="minorEastAsia" w:hAnsiTheme="minorEastAsia"/>
          <w:lang w:eastAsia="zh-CN"/>
        </w:rPr>
      </w:pPr>
      <w:bookmarkStart w:id="28" w:name="_Toc184569147"/>
      <w:bookmarkStart w:id="29" w:name="_Toc184630521"/>
      <w:bookmarkStart w:id="30" w:name="_Toc341437901"/>
      <w:r w:rsidRPr="009E572A">
        <w:rPr>
          <w:rFonts w:asciiTheme="minorEastAsia" w:eastAsiaTheme="minorEastAsia" w:hAnsiTheme="minorEastAsia" w:hint="eastAsia"/>
          <w:lang w:eastAsia="zh-CN"/>
        </w:rPr>
        <w:t>2.2 开发准备</w:t>
      </w:r>
      <w:bookmarkEnd w:id="28"/>
      <w:bookmarkEnd w:id="29"/>
      <w:bookmarkEnd w:id="30"/>
    </w:p>
    <w:p w:rsidR="000E2712" w:rsidRPr="009E572A" w:rsidRDefault="000E2712" w:rsidP="000E2712">
      <w:pPr>
        <w:ind w:left="360"/>
        <w:rPr>
          <w:rFonts w:asciiTheme="minorEastAsia" w:eastAsiaTheme="minorEastAsia" w:hAnsiTheme="minorEastAsia"/>
          <w:lang w:eastAsia="zh-CN"/>
        </w:rPr>
      </w:pPr>
      <w:r w:rsidRPr="009E572A">
        <w:rPr>
          <w:rFonts w:asciiTheme="minorEastAsia" w:eastAsiaTheme="minorEastAsia" w:hAnsiTheme="minorEastAsia" w:hint="eastAsia"/>
          <w:lang w:eastAsia="zh-CN"/>
        </w:rPr>
        <w:t>商户开发人员应该仔细阅读本协议以及注意事项，并准备好如下信息：</w:t>
      </w:r>
    </w:p>
    <w:p w:rsidR="000E2712" w:rsidRPr="009E572A" w:rsidRDefault="000E2712" w:rsidP="000E2712">
      <w:pPr>
        <w:numPr>
          <w:ilvl w:val="0"/>
          <w:numId w:val="3"/>
        </w:numPr>
        <w:rPr>
          <w:rFonts w:asciiTheme="minorEastAsia" w:eastAsiaTheme="minorEastAsia" w:hAnsiTheme="minorEastAsia"/>
          <w:color w:val="000000"/>
          <w:lang w:eastAsia="zh-CN"/>
        </w:rPr>
      </w:pPr>
      <w:r w:rsidRPr="009E572A">
        <w:rPr>
          <w:rFonts w:asciiTheme="minorEastAsia" w:eastAsiaTheme="minorEastAsia" w:hAnsiTheme="minorEastAsia" w:hint="eastAsia"/>
          <w:color w:val="000000"/>
          <w:lang w:eastAsia="zh-CN"/>
        </w:rPr>
        <w:t>商户在</w:t>
      </w:r>
      <w:r w:rsidR="00221E84">
        <w:rPr>
          <w:rFonts w:asciiTheme="minorEastAsia" w:eastAsiaTheme="minorEastAsia" w:hAnsiTheme="minorEastAsia"/>
          <w:color w:val="000000"/>
          <w:lang w:eastAsia="zh-CN"/>
        </w:rPr>
        <w:t>新浪支付</w:t>
      </w:r>
      <w:r w:rsidRPr="009E572A">
        <w:rPr>
          <w:rFonts w:asciiTheme="minorEastAsia" w:eastAsiaTheme="minorEastAsia" w:hAnsiTheme="minorEastAsia" w:hint="eastAsia"/>
          <w:color w:val="000000"/>
          <w:lang w:eastAsia="zh-CN"/>
        </w:rPr>
        <w:t>的</w:t>
      </w:r>
      <w:r w:rsidR="00FB0A8B" w:rsidRPr="009E572A">
        <w:rPr>
          <w:rFonts w:asciiTheme="minorEastAsia" w:eastAsiaTheme="minorEastAsia" w:hAnsiTheme="minorEastAsia" w:hint="eastAsia"/>
          <w:color w:val="000000"/>
          <w:lang w:eastAsia="zh-CN"/>
        </w:rPr>
        <w:t>商户号。</w:t>
      </w:r>
    </w:p>
    <w:p w:rsidR="000E2712" w:rsidRDefault="000E2712" w:rsidP="000E2712">
      <w:pPr>
        <w:numPr>
          <w:ilvl w:val="0"/>
          <w:numId w:val="3"/>
        </w:numPr>
        <w:rPr>
          <w:rFonts w:asciiTheme="minorEastAsia" w:eastAsiaTheme="minorEastAsia" w:hAnsiTheme="minorEastAsia"/>
          <w:lang w:eastAsia="zh-CN"/>
        </w:rPr>
      </w:pPr>
      <w:r w:rsidRPr="009E572A">
        <w:rPr>
          <w:rFonts w:asciiTheme="minorEastAsia" w:eastAsiaTheme="minorEastAsia" w:hAnsiTheme="minorEastAsia" w:hint="eastAsia"/>
          <w:lang w:eastAsia="zh-CN"/>
        </w:rPr>
        <w:t>商户的密钥</w:t>
      </w:r>
      <w:r w:rsidR="00FB0A8B" w:rsidRPr="009E572A">
        <w:rPr>
          <w:rFonts w:asciiTheme="minorEastAsia" w:eastAsiaTheme="minorEastAsia" w:hAnsiTheme="minorEastAsia" w:hint="eastAsia"/>
          <w:lang w:eastAsia="zh-CN"/>
        </w:rPr>
        <w:t>（MD5／CERTIFICATE）</w:t>
      </w:r>
    </w:p>
    <w:p w:rsidR="004B0A85" w:rsidRPr="009E572A" w:rsidRDefault="004B0A85" w:rsidP="000E2712">
      <w:pPr>
        <w:numPr>
          <w:ilvl w:val="0"/>
          <w:numId w:val="3"/>
        </w:num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告知新浪支付，商户提交请求的IP地址</w:t>
      </w:r>
    </w:p>
    <w:p w:rsidR="000E2712" w:rsidRPr="009E572A" w:rsidRDefault="000E2712" w:rsidP="000E2712">
      <w:pPr>
        <w:ind w:left="360"/>
        <w:rPr>
          <w:rFonts w:asciiTheme="minorEastAsia" w:eastAsiaTheme="minorEastAsia" w:hAnsiTheme="minorEastAsia"/>
          <w:lang w:eastAsia="zh-CN"/>
        </w:rPr>
      </w:pPr>
    </w:p>
    <w:p w:rsidR="009E572A" w:rsidRPr="009E572A" w:rsidRDefault="009E572A" w:rsidP="009E572A">
      <w:pPr>
        <w:pStyle w:val="2"/>
        <w:rPr>
          <w:rFonts w:asciiTheme="minorEastAsia" w:eastAsiaTheme="minorEastAsia" w:hAnsiTheme="minorEastAsia"/>
          <w:lang w:eastAsia="zh-CN"/>
        </w:rPr>
      </w:pPr>
      <w:bookmarkStart w:id="31" w:name="_Toc341437902"/>
      <w:bookmarkStart w:id="32" w:name="_Toc184569156"/>
      <w:bookmarkStart w:id="33" w:name="_Toc184630538"/>
      <w:r w:rsidRPr="009E572A">
        <w:rPr>
          <w:rFonts w:asciiTheme="minorEastAsia" w:eastAsiaTheme="minorEastAsia" w:hAnsiTheme="minorEastAsia" w:hint="eastAsia"/>
          <w:lang w:eastAsia="zh-CN"/>
        </w:rPr>
        <w:lastRenderedPageBreak/>
        <w:t>参数说明</w:t>
      </w:r>
      <w:bookmarkEnd w:id="31"/>
    </w:p>
    <w:p w:rsidR="009E572A" w:rsidRPr="009E572A" w:rsidRDefault="009E572A" w:rsidP="009E572A">
      <w:pPr>
        <w:pStyle w:val="3"/>
        <w:rPr>
          <w:rFonts w:asciiTheme="minorEastAsia" w:eastAsiaTheme="minorEastAsia" w:hAnsiTheme="minorEastAsia"/>
          <w:lang w:eastAsia="zh-CN"/>
        </w:rPr>
      </w:pPr>
      <w:r w:rsidRPr="009E572A">
        <w:rPr>
          <w:rFonts w:asciiTheme="minorEastAsia" w:eastAsiaTheme="minorEastAsia" w:hAnsiTheme="minorEastAsia" w:hint="eastAsia"/>
          <w:lang w:eastAsia="zh-CN"/>
        </w:rPr>
        <w:tab/>
      </w:r>
      <w:bookmarkStart w:id="34" w:name="_Toc184630523"/>
      <w:bookmarkStart w:id="35" w:name="_Toc205622549"/>
      <w:bookmarkStart w:id="36" w:name="_Toc341437903"/>
      <w:r w:rsidRPr="009E572A">
        <w:rPr>
          <w:rFonts w:asciiTheme="minorEastAsia" w:eastAsiaTheme="minorEastAsia" w:hAnsiTheme="minorEastAsia" w:hint="eastAsia"/>
          <w:lang w:eastAsia="zh-CN"/>
        </w:rPr>
        <w:t>2.3.1 商户提交到</w:t>
      </w:r>
      <w:r w:rsidR="00221E84">
        <w:rPr>
          <w:rFonts w:asciiTheme="minorEastAsia" w:eastAsiaTheme="minorEastAsia" w:hAnsiTheme="minorEastAsia"/>
          <w:lang w:eastAsia="zh-CN"/>
        </w:rPr>
        <w:t>新浪支付</w:t>
      </w:r>
      <w:bookmarkEnd w:id="34"/>
      <w:bookmarkEnd w:id="35"/>
      <w:bookmarkEnd w:id="36"/>
    </w:p>
    <w:tbl>
      <w:tblPr>
        <w:tblW w:w="10596" w:type="dxa"/>
        <w:tblInd w:w="-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24"/>
        <w:gridCol w:w="1134"/>
        <w:gridCol w:w="709"/>
        <w:gridCol w:w="850"/>
        <w:gridCol w:w="6379"/>
      </w:tblGrid>
      <w:tr w:rsidR="009E572A" w:rsidRPr="009E572A" w:rsidTr="000C1243">
        <w:trPr>
          <w:trHeight w:val="321"/>
        </w:trPr>
        <w:tc>
          <w:tcPr>
            <w:tcW w:w="1524" w:type="dxa"/>
            <w:tcBorders>
              <w:bottom w:val="single" w:sz="4" w:space="0" w:color="auto"/>
            </w:tcBorders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9E572A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提交地址</w:t>
            </w:r>
          </w:p>
        </w:tc>
        <w:tc>
          <w:tcPr>
            <w:tcW w:w="9072" w:type="dxa"/>
            <w:gridSpan w:val="4"/>
            <w:tcBorders>
              <w:bottom w:val="single" w:sz="4" w:space="0" w:color="auto"/>
            </w:tcBorders>
          </w:tcPr>
          <w:p w:rsidR="009E572A" w:rsidRPr="009E572A" w:rsidRDefault="0007659F" w:rsidP="000C1243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测试环境</w:t>
            </w:r>
            <w:r w:rsidR="005F5136" w:rsidRPr="006F4522">
              <w:rPr>
                <w:rFonts w:asciiTheme="majorEastAsia" w:eastAsiaTheme="majorEastAsia" w:hAnsiTheme="majorEastAsia"/>
                <w:sz w:val="20"/>
                <w:lang w:eastAsia="zh-CN"/>
              </w:rPr>
              <w:t>https://</w:t>
            </w:r>
            <w:r w:rsidR="004F3323">
              <w:rPr>
                <w:rFonts w:asciiTheme="majorEastAsia" w:eastAsiaTheme="majorEastAsia" w:hAnsiTheme="majorEastAsia"/>
                <w:sz w:val="20"/>
                <w:lang w:eastAsia="zh-CN"/>
              </w:rPr>
              <w:t>gate.pay.sina</w:t>
            </w:r>
            <w:r w:rsidR="004F3323">
              <w:rPr>
                <w:rFonts w:asciiTheme="majorEastAsia" w:eastAsiaTheme="majorEastAsia" w:hAnsiTheme="majorEastAsia" w:hint="eastAsia"/>
                <w:sz w:val="20"/>
                <w:lang w:eastAsia="zh-CN"/>
              </w:rPr>
              <w:t>.</w:t>
            </w:r>
            <w:r w:rsidR="006F4522" w:rsidRPr="006F4522">
              <w:rPr>
                <w:rFonts w:asciiTheme="majorEastAsia" w:eastAsiaTheme="majorEastAsia" w:hAnsiTheme="majorEastAsia"/>
                <w:sz w:val="20"/>
                <w:lang w:eastAsia="zh-CN"/>
              </w:rPr>
              <w:t>com.cn</w:t>
            </w:r>
            <w:r w:rsidR="005F5136" w:rsidRPr="006F4522">
              <w:rPr>
                <w:rFonts w:asciiTheme="majorEastAsia" w:eastAsiaTheme="majorEastAsia" w:hAnsiTheme="majorEastAsia"/>
                <w:sz w:val="20"/>
                <w:lang w:eastAsia="zh-CN"/>
              </w:rPr>
              <w:t>/acquire-order-channel</w:t>
            </w:r>
            <w:r w:rsidR="005F5136" w:rsidRPr="006F4522">
              <w:rPr>
                <w:rFonts w:asciiTheme="minorEastAsia" w:eastAsiaTheme="minorEastAsia" w:hAnsiTheme="minorEastAsia"/>
                <w:sz w:val="20"/>
                <w:lang w:eastAsia="zh-CN"/>
              </w:rPr>
              <w:t>/gateway/receiveDrawback.htm</w:t>
            </w:r>
          </w:p>
        </w:tc>
      </w:tr>
      <w:tr w:rsidR="009E572A" w:rsidRPr="009E572A" w:rsidTr="000C1243">
        <w:trPr>
          <w:trHeight w:val="321"/>
        </w:trPr>
        <w:tc>
          <w:tcPr>
            <w:tcW w:w="1524" w:type="dxa"/>
            <w:tcBorders>
              <w:bottom w:val="single" w:sz="4" w:space="0" w:color="auto"/>
            </w:tcBorders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9E572A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提交方法</w:t>
            </w:r>
          </w:p>
        </w:tc>
        <w:tc>
          <w:tcPr>
            <w:tcW w:w="9072" w:type="dxa"/>
            <w:gridSpan w:val="4"/>
            <w:tcBorders>
              <w:bottom w:val="single" w:sz="4" w:space="0" w:color="auto"/>
            </w:tcBorders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9E572A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>GET</w:t>
            </w:r>
            <w:r w:rsidRPr="009E572A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或者</w:t>
            </w:r>
            <w:r w:rsidRPr="009E572A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>POST</w:t>
            </w:r>
          </w:p>
        </w:tc>
      </w:tr>
      <w:tr w:rsidR="009E572A" w:rsidRPr="009E572A" w:rsidTr="000C1243">
        <w:trPr>
          <w:trHeight w:val="158"/>
        </w:trPr>
        <w:tc>
          <w:tcPr>
            <w:tcW w:w="1524" w:type="dxa"/>
            <w:shd w:val="clear" w:color="auto" w:fill="F3F3F3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9E572A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参数名称</w:t>
            </w:r>
          </w:p>
        </w:tc>
        <w:tc>
          <w:tcPr>
            <w:tcW w:w="1134" w:type="dxa"/>
            <w:shd w:val="clear" w:color="auto" w:fill="F3F3F3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9E572A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参数含义</w:t>
            </w:r>
          </w:p>
        </w:tc>
        <w:tc>
          <w:tcPr>
            <w:tcW w:w="709" w:type="dxa"/>
            <w:shd w:val="clear" w:color="auto" w:fill="F3F3F3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9E572A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长度</w:t>
            </w:r>
          </w:p>
        </w:tc>
        <w:tc>
          <w:tcPr>
            <w:tcW w:w="850" w:type="dxa"/>
            <w:shd w:val="clear" w:color="auto" w:fill="F3F3F3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9E572A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可否为空</w:t>
            </w:r>
          </w:p>
        </w:tc>
        <w:tc>
          <w:tcPr>
            <w:tcW w:w="6379" w:type="dxa"/>
            <w:shd w:val="clear" w:color="auto" w:fill="F3F3F3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9E572A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参数说明</w:t>
            </w:r>
          </w:p>
        </w:tc>
      </w:tr>
      <w:tr w:rsidR="009E572A" w:rsidRPr="009E572A" w:rsidTr="000C1243">
        <w:trPr>
          <w:trHeight w:val="567"/>
        </w:trPr>
        <w:tc>
          <w:tcPr>
            <w:tcW w:w="1524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9E572A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>pid</w:t>
            </w:r>
          </w:p>
        </w:tc>
        <w:tc>
          <w:tcPr>
            <w:tcW w:w="1134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9E572A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合作伙伴在</w:t>
            </w:r>
            <w:r w:rsidR="00221E84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>新浪支付</w:t>
            </w:r>
            <w:r w:rsidRPr="009E572A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的用户编号</w:t>
            </w:r>
          </w:p>
        </w:tc>
        <w:tc>
          <w:tcPr>
            <w:tcW w:w="709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9E572A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30</w:t>
            </w:r>
          </w:p>
        </w:tc>
        <w:tc>
          <w:tcPr>
            <w:tcW w:w="850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  <w:color w:val="000000"/>
                <w:sz w:val="20"/>
                <w:szCs w:val="18"/>
                <w:lang w:eastAsia="zh-CN"/>
              </w:rPr>
            </w:pPr>
            <w:r w:rsidRPr="009E572A">
              <w:rPr>
                <w:rFonts w:asciiTheme="minorEastAsia" w:eastAsiaTheme="minorEastAsia" w:hAnsiTheme="minorEastAsia" w:hint="eastAsia"/>
                <w:color w:val="FF0000"/>
                <w:sz w:val="20"/>
                <w:szCs w:val="18"/>
                <w:lang w:eastAsia="zh-CN"/>
              </w:rPr>
              <w:t>不可空</w:t>
            </w:r>
          </w:p>
        </w:tc>
        <w:tc>
          <w:tcPr>
            <w:tcW w:w="6379" w:type="dxa"/>
          </w:tcPr>
          <w:p w:rsidR="00BF0D36" w:rsidRDefault="009E572A" w:rsidP="000C1243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9E572A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数字串</w:t>
            </w:r>
          </w:p>
          <w:p w:rsidR="009E572A" w:rsidRPr="009E572A" w:rsidRDefault="009E572A" w:rsidP="000C1243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9E572A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用户登录</w:t>
            </w:r>
            <w:r w:rsidR="00221E84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>新浪支付</w:t>
            </w:r>
            <w:r w:rsidRPr="009E572A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首页后可查询到。仅适用于</w:t>
            </w:r>
            <w:r w:rsidR="00221E84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>新浪支付</w:t>
            </w:r>
            <w:r w:rsidRPr="009E572A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合作伙伴中系统及平台提供商。</w:t>
            </w:r>
          </w:p>
        </w:tc>
      </w:tr>
      <w:tr w:rsidR="009E572A" w:rsidRPr="009E572A" w:rsidTr="000C1243">
        <w:trPr>
          <w:trHeight w:val="567"/>
        </w:trPr>
        <w:tc>
          <w:tcPr>
            <w:tcW w:w="1524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9E572A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v</w:t>
            </w:r>
            <w:r w:rsidRPr="009E572A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>ersion</w:t>
            </w:r>
          </w:p>
        </w:tc>
        <w:tc>
          <w:tcPr>
            <w:tcW w:w="1134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9E572A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接口版本</w:t>
            </w:r>
          </w:p>
        </w:tc>
        <w:tc>
          <w:tcPr>
            <w:tcW w:w="709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9E572A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20</w:t>
            </w:r>
          </w:p>
        </w:tc>
        <w:tc>
          <w:tcPr>
            <w:tcW w:w="850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  <w:color w:val="FF0000"/>
                <w:sz w:val="20"/>
                <w:szCs w:val="18"/>
                <w:lang w:eastAsia="zh-CN"/>
              </w:rPr>
            </w:pPr>
            <w:r w:rsidRPr="009E572A">
              <w:rPr>
                <w:rFonts w:asciiTheme="minorEastAsia" w:eastAsiaTheme="minorEastAsia" w:hAnsiTheme="minorEastAsia" w:hint="eastAsia"/>
                <w:color w:val="FF0000"/>
                <w:sz w:val="20"/>
                <w:szCs w:val="18"/>
                <w:lang w:eastAsia="zh-CN"/>
              </w:rPr>
              <w:t>不可空</w:t>
            </w:r>
          </w:p>
        </w:tc>
        <w:tc>
          <w:tcPr>
            <w:tcW w:w="6379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9E572A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 xml:space="preserve">固定为 </w:t>
            </w:r>
            <w:r w:rsidRPr="009E572A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>weibopay_drawback_api_1</w:t>
            </w:r>
          </w:p>
        </w:tc>
      </w:tr>
      <w:tr w:rsidR="009E572A" w:rsidRPr="009E572A" w:rsidTr="000C1243">
        <w:trPr>
          <w:trHeight w:val="567"/>
        </w:trPr>
        <w:tc>
          <w:tcPr>
            <w:tcW w:w="1524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9E572A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>refundSeqId</w:t>
            </w:r>
          </w:p>
        </w:tc>
        <w:tc>
          <w:tcPr>
            <w:tcW w:w="1134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9E572A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退款号</w:t>
            </w:r>
          </w:p>
        </w:tc>
        <w:tc>
          <w:tcPr>
            <w:tcW w:w="709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9E572A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>50</w:t>
            </w:r>
          </w:p>
        </w:tc>
        <w:tc>
          <w:tcPr>
            <w:tcW w:w="850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  <w:color w:val="FF0000"/>
                <w:sz w:val="20"/>
                <w:szCs w:val="18"/>
                <w:lang w:eastAsia="zh-CN"/>
              </w:rPr>
            </w:pPr>
            <w:r w:rsidRPr="009E572A">
              <w:rPr>
                <w:rFonts w:asciiTheme="minorEastAsia" w:eastAsiaTheme="minorEastAsia" w:hAnsiTheme="minorEastAsia" w:hint="eastAsia"/>
                <w:color w:val="FF0000"/>
                <w:sz w:val="20"/>
                <w:szCs w:val="18"/>
                <w:lang w:eastAsia="zh-CN"/>
              </w:rPr>
              <w:t>不可空</w:t>
            </w:r>
          </w:p>
        </w:tc>
        <w:tc>
          <w:tcPr>
            <w:tcW w:w="6379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9E572A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只允许使用字母、数字、- 、_,并以字母或数字开头</w:t>
            </w:r>
          </w:p>
          <w:p w:rsidR="009E572A" w:rsidRPr="009E572A" w:rsidRDefault="009E572A" w:rsidP="000C1243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9E572A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每商家提交的退款流水号，必须在自身账户交易中唯一</w:t>
            </w:r>
          </w:p>
        </w:tc>
      </w:tr>
      <w:tr w:rsidR="009E572A" w:rsidRPr="009E572A" w:rsidTr="000C1243">
        <w:trPr>
          <w:trHeight w:val="567"/>
        </w:trPr>
        <w:tc>
          <w:tcPr>
            <w:tcW w:w="1524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9E572A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>amount</w:t>
            </w:r>
          </w:p>
        </w:tc>
        <w:tc>
          <w:tcPr>
            <w:tcW w:w="1134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9E572A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金额</w:t>
            </w:r>
          </w:p>
        </w:tc>
        <w:tc>
          <w:tcPr>
            <w:tcW w:w="709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9E572A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10</w:t>
            </w:r>
          </w:p>
        </w:tc>
        <w:tc>
          <w:tcPr>
            <w:tcW w:w="850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  <w:color w:val="FF0000"/>
                <w:sz w:val="20"/>
                <w:szCs w:val="18"/>
                <w:lang w:eastAsia="zh-CN"/>
              </w:rPr>
            </w:pPr>
            <w:r w:rsidRPr="009E572A">
              <w:rPr>
                <w:rFonts w:asciiTheme="minorEastAsia" w:eastAsiaTheme="minorEastAsia" w:hAnsiTheme="minorEastAsia" w:hint="eastAsia"/>
                <w:color w:val="FF0000"/>
                <w:sz w:val="20"/>
                <w:szCs w:val="18"/>
                <w:lang w:eastAsia="zh-CN"/>
              </w:rPr>
              <w:t>不可空</w:t>
            </w:r>
          </w:p>
        </w:tc>
        <w:tc>
          <w:tcPr>
            <w:tcW w:w="6379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9E572A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以分为单位，退款金额</w:t>
            </w:r>
          </w:p>
        </w:tc>
      </w:tr>
      <w:tr w:rsidR="009E572A" w:rsidRPr="009E572A" w:rsidTr="000C1243">
        <w:trPr>
          <w:trHeight w:val="567"/>
        </w:trPr>
        <w:tc>
          <w:tcPr>
            <w:tcW w:w="1524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9E572A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>postTime</w:t>
            </w:r>
          </w:p>
        </w:tc>
        <w:tc>
          <w:tcPr>
            <w:tcW w:w="1134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9E572A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退款发起时间</w:t>
            </w:r>
          </w:p>
        </w:tc>
        <w:tc>
          <w:tcPr>
            <w:tcW w:w="709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9E572A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14</w:t>
            </w:r>
          </w:p>
        </w:tc>
        <w:tc>
          <w:tcPr>
            <w:tcW w:w="850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  <w:color w:val="000000"/>
                <w:sz w:val="20"/>
                <w:szCs w:val="18"/>
                <w:lang w:eastAsia="zh-CN"/>
              </w:rPr>
            </w:pPr>
            <w:r w:rsidRPr="009E572A">
              <w:rPr>
                <w:rFonts w:asciiTheme="minorEastAsia" w:eastAsiaTheme="minorEastAsia" w:hAnsiTheme="minorEastAsia" w:hint="eastAsia"/>
                <w:color w:val="FF0000"/>
                <w:sz w:val="20"/>
                <w:szCs w:val="18"/>
                <w:lang w:eastAsia="zh-CN"/>
              </w:rPr>
              <w:t>不可空</w:t>
            </w:r>
          </w:p>
        </w:tc>
        <w:tc>
          <w:tcPr>
            <w:tcW w:w="6379" w:type="dxa"/>
          </w:tcPr>
          <w:p w:rsidR="00BF0D36" w:rsidRDefault="009E572A" w:rsidP="000C1243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9E572A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数字串，一共14位</w:t>
            </w:r>
          </w:p>
          <w:p w:rsidR="00BF0D36" w:rsidRDefault="009E572A" w:rsidP="000C1243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9E572A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格式为：年[4位]月[2位]日[2位]时[2位]分[2位]秒[2位]</w:t>
            </w:r>
          </w:p>
          <w:p w:rsidR="009E572A" w:rsidRPr="009E572A" w:rsidRDefault="009E572A" w:rsidP="000C1243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9E572A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例如：20071117020101</w:t>
            </w:r>
          </w:p>
        </w:tc>
      </w:tr>
      <w:tr w:rsidR="009E572A" w:rsidRPr="009E572A" w:rsidTr="000C1243">
        <w:trPr>
          <w:trHeight w:val="567"/>
        </w:trPr>
        <w:tc>
          <w:tcPr>
            <w:tcW w:w="1524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9E572A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>orderId</w:t>
            </w:r>
          </w:p>
        </w:tc>
        <w:tc>
          <w:tcPr>
            <w:tcW w:w="1134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9E572A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需要发起退款的</w:t>
            </w:r>
            <w:ins w:id="37" w:author="zhangtianjia" w:date="2012-08-06T18:30:00Z">
              <w:r w:rsidR="00FB5EA3">
                <w:rPr>
                  <w:rFonts w:asciiTheme="minorEastAsia" w:eastAsiaTheme="minorEastAsia" w:hAnsiTheme="minorEastAsia" w:hint="eastAsia"/>
                  <w:sz w:val="20"/>
                  <w:szCs w:val="18"/>
                  <w:lang w:eastAsia="zh-CN"/>
                </w:rPr>
                <w:t>商户</w:t>
              </w:r>
            </w:ins>
            <w:del w:id="38" w:author="zhangtianjia" w:date="2012-08-06T18:30:00Z">
              <w:r w:rsidRPr="009E572A" w:rsidDel="00FB5EA3">
                <w:rPr>
                  <w:rFonts w:asciiTheme="minorEastAsia" w:eastAsiaTheme="minorEastAsia" w:hAnsiTheme="minorEastAsia" w:hint="eastAsia"/>
                  <w:sz w:val="20"/>
                  <w:szCs w:val="18"/>
                  <w:lang w:eastAsia="zh-CN"/>
                </w:rPr>
                <w:delText>支付</w:delText>
              </w:r>
            </w:del>
            <w:r w:rsidRPr="009E572A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订单号</w:t>
            </w:r>
          </w:p>
        </w:tc>
        <w:tc>
          <w:tcPr>
            <w:tcW w:w="709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9E572A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>50</w:t>
            </w:r>
          </w:p>
        </w:tc>
        <w:tc>
          <w:tcPr>
            <w:tcW w:w="850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  <w:color w:val="000000"/>
                <w:sz w:val="20"/>
                <w:szCs w:val="18"/>
                <w:lang w:eastAsia="zh-CN"/>
              </w:rPr>
            </w:pPr>
            <w:r w:rsidRPr="009E572A">
              <w:rPr>
                <w:rFonts w:asciiTheme="minorEastAsia" w:eastAsiaTheme="minorEastAsia" w:hAnsiTheme="minorEastAsia" w:hint="eastAsia"/>
                <w:color w:val="FF0000"/>
                <w:sz w:val="20"/>
                <w:szCs w:val="18"/>
                <w:lang w:eastAsia="zh-CN"/>
              </w:rPr>
              <w:t>不可空</w:t>
            </w:r>
          </w:p>
        </w:tc>
        <w:tc>
          <w:tcPr>
            <w:tcW w:w="6379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9E572A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只允许使用字母、数字、- 、_,并以字母或数字开头</w:t>
            </w:r>
          </w:p>
        </w:tc>
      </w:tr>
      <w:tr w:rsidR="009E572A" w:rsidRPr="009E572A" w:rsidTr="000C1243">
        <w:trPr>
          <w:trHeight w:val="567"/>
        </w:trPr>
        <w:tc>
          <w:tcPr>
            <w:tcW w:w="1524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9E572A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>signType</w:t>
            </w:r>
          </w:p>
        </w:tc>
        <w:tc>
          <w:tcPr>
            <w:tcW w:w="1134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del w:id="39" w:author="zhangtianjia" w:date="2012-08-06T18:30:00Z">
              <w:r w:rsidRPr="009E572A" w:rsidDel="00FB5EA3">
                <w:rPr>
                  <w:rFonts w:asciiTheme="minorEastAsia" w:eastAsiaTheme="minorEastAsia" w:hAnsiTheme="minorEastAsia" w:hint="eastAsia"/>
                  <w:sz w:val="20"/>
                  <w:szCs w:val="18"/>
                  <w:lang w:eastAsia="zh-CN"/>
                </w:rPr>
                <w:delText>商户订单号</w:delText>
              </w:r>
            </w:del>
            <w:ins w:id="40" w:author="zhangtianjia" w:date="2012-08-06T18:30:00Z">
              <w:r w:rsidR="00FB5EA3">
                <w:rPr>
                  <w:rFonts w:asciiTheme="minorEastAsia" w:eastAsiaTheme="minorEastAsia" w:hAnsiTheme="minorEastAsia" w:hint="eastAsia"/>
                  <w:sz w:val="20"/>
                  <w:szCs w:val="18"/>
                  <w:lang w:eastAsia="zh-CN"/>
                </w:rPr>
                <w:t>签名类型</w:t>
              </w:r>
            </w:ins>
          </w:p>
        </w:tc>
        <w:tc>
          <w:tcPr>
            <w:tcW w:w="709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9E572A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50</w:t>
            </w:r>
          </w:p>
        </w:tc>
        <w:tc>
          <w:tcPr>
            <w:tcW w:w="850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  <w:color w:val="000000"/>
                <w:sz w:val="20"/>
                <w:szCs w:val="18"/>
                <w:lang w:eastAsia="zh-CN"/>
              </w:rPr>
            </w:pPr>
            <w:r w:rsidRPr="009E572A">
              <w:rPr>
                <w:rFonts w:asciiTheme="minorEastAsia" w:eastAsiaTheme="minorEastAsia" w:hAnsiTheme="minorEastAsia" w:hint="eastAsia"/>
                <w:color w:val="FF0000"/>
                <w:sz w:val="20"/>
                <w:szCs w:val="18"/>
                <w:lang w:eastAsia="zh-CN"/>
              </w:rPr>
              <w:t>不可空</w:t>
            </w:r>
          </w:p>
        </w:tc>
        <w:tc>
          <w:tcPr>
            <w:tcW w:w="6379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9E572A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签名类型，</w:t>
            </w:r>
          </w:p>
          <w:p w:rsidR="009E572A" w:rsidRPr="009E572A" w:rsidRDefault="009E572A" w:rsidP="000C1243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9E572A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1表示</w:t>
            </w:r>
            <w:r w:rsidRPr="009E572A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>MD5</w:t>
            </w:r>
            <w:r w:rsidRPr="009E572A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 xml:space="preserve"> </w:t>
            </w:r>
          </w:p>
          <w:p w:rsidR="009E572A" w:rsidRPr="009E572A" w:rsidRDefault="009E572A" w:rsidP="000C1243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9E572A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4表示证书签名</w:t>
            </w:r>
          </w:p>
        </w:tc>
      </w:tr>
      <w:tr w:rsidR="009E572A" w:rsidRPr="009E572A" w:rsidTr="000C1243">
        <w:trPr>
          <w:trHeight w:val="567"/>
        </w:trPr>
        <w:tc>
          <w:tcPr>
            <w:tcW w:w="1524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9E572A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signMsg</w:t>
            </w:r>
          </w:p>
        </w:tc>
        <w:tc>
          <w:tcPr>
            <w:tcW w:w="1134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9E572A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签名字符串</w:t>
            </w:r>
          </w:p>
        </w:tc>
        <w:tc>
          <w:tcPr>
            <w:tcW w:w="709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9E572A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1024</w:t>
            </w:r>
          </w:p>
        </w:tc>
        <w:tc>
          <w:tcPr>
            <w:tcW w:w="850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  <w:color w:val="000000"/>
                <w:sz w:val="20"/>
                <w:szCs w:val="18"/>
                <w:lang w:eastAsia="zh-CN"/>
              </w:rPr>
            </w:pPr>
            <w:r w:rsidRPr="009E572A">
              <w:rPr>
                <w:rFonts w:asciiTheme="minorEastAsia" w:eastAsiaTheme="minorEastAsia" w:hAnsiTheme="minorEastAsia" w:hint="eastAsia"/>
                <w:color w:val="FF0000"/>
                <w:sz w:val="20"/>
                <w:szCs w:val="18"/>
                <w:lang w:eastAsia="zh-CN"/>
              </w:rPr>
              <w:t>不可空</w:t>
            </w:r>
          </w:p>
        </w:tc>
        <w:tc>
          <w:tcPr>
            <w:tcW w:w="6379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9E572A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以上所有非空参数及其值与密钥组合，经签名后生成。</w:t>
            </w:r>
          </w:p>
        </w:tc>
      </w:tr>
    </w:tbl>
    <w:p w:rsidR="009E572A" w:rsidRPr="009E572A" w:rsidRDefault="009E572A" w:rsidP="009E572A">
      <w:pPr>
        <w:rPr>
          <w:rFonts w:asciiTheme="minorEastAsia" w:eastAsiaTheme="minorEastAsia" w:hAnsiTheme="minorEastAsia"/>
          <w:lang w:eastAsia="zh-CN"/>
        </w:rPr>
      </w:pPr>
    </w:p>
    <w:p w:rsidR="009E572A" w:rsidRPr="009E572A" w:rsidRDefault="009E572A" w:rsidP="009E572A">
      <w:pPr>
        <w:rPr>
          <w:rFonts w:asciiTheme="minorEastAsia" w:eastAsiaTheme="minorEastAsia" w:hAnsiTheme="minorEastAsia"/>
          <w:b/>
          <w:lang w:eastAsia="zh-CN"/>
        </w:rPr>
      </w:pPr>
      <w:r w:rsidRPr="009E572A">
        <w:rPr>
          <w:rFonts w:asciiTheme="minorEastAsia" w:eastAsiaTheme="minorEastAsia" w:hAnsiTheme="minorEastAsia" w:hint="eastAsia"/>
          <w:b/>
          <w:lang w:eastAsia="zh-CN"/>
        </w:rPr>
        <w:t>对于</w:t>
      </w:r>
      <w:r w:rsidRPr="009E572A">
        <w:rPr>
          <w:rFonts w:asciiTheme="minorEastAsia" w:eastAsiaTheme="minorEastAsia" w:hAnsiTheme="minorEastAsia"/>
          <w:b/>
          <w:lang w:eastAsia="zh-CN"/>
        </w:rPr>
        <w:t>MD5</w:t>
      </w:r>
      <w:r w:rsidRPr="009E572A">
        <w:rPr>
          <w:rFonts w:asciiTheme="minorEastAsia" w:eastAsiaTheme="minorEastAsia" w:hAnsiTheme="minorEastAsia" w:hint="eastAsia"/>
          <w:b/>
          <w:lang w:eastAsia="zh-CN"/>
        </w:rPr>
        <w:t>签名：</w:t>
      </w:r>
    </w:p>
    <w:p w:rsidR="009E572A" w:rsidRPr="009E572A" w:rsidRDefault="009E572A" w:rsidP="009E572A">
      <w:pPr>
        <w:ind w:leftChars="100" w:left="210"/>
        <w:rPr>
          <w:rFonts w:asciiTheme="minorEastAsia" w:eastAsiaTheme="minorEastAsia" w:hAnsiTheme="minorEastAsia"/>
          <w:lang w:eastAsia="zh-CN"/>
        </w:rPr>
      </w:pPr>
      <w:r w:rsidRPr="009E572A">
        <w:rPr>
          <w:rFonts w:asciiTheme="minorEastAsia" w:eastAsiaTheme="minorEastAsia" w:hAnsiTheme="minorEastAsia"/>
          <w:lang w:eastAsia="zh-CN"/>
        </w:rPr>
        <w:t>pid={pid}&amp;version={version}&amp;refundSeqId={refundSeqId}&amp;amount={amount}&amp;postTime={postTime}&amp;orderId={orderId}&amp;signType={signType}&amp;</w:t>
      </w:r>
      <w:r w:rsidRPr="009E572A">
        <w:rPr>
          <w:rFonts w:asciiTheme="minorEastAsia" w:eastAsiaTheme="minorEastAsia" w:hAnsiTheme="minorEastAsia" w:hint="eastAsia"/>
          <w:lang w:eastAsia="zh-CN"/>
        </w:rPr>
        <w:t>k</w:t>
      </w:r>
      <w:r w:rsidRPr="009E572A">
        <w:rPr>
          <w:rFonts w:asciiTheme="minorEastAsia" w:eastAsiaTheme="minorEastAsia" w:hAnsiTheme="minorEastAsia"/>
          <w:lang w:eastAsia="zh-CN"/>
        </w:rPr>
        <w:t>ey={key}</w:t>
      </w:r>
    </w:p>
    <w:p w:rsidR="009E572A" w:rsidRPr="009E572A" w:rsidRDefault="009E572A" w:rsidP="009E572A">
      <w:pPr>
        <w:ind w:leftChars="100" w:left="210"/>
        <w:rPr>
          <w:rFonts w:asciiTheme="minorEastAsia" w:eastAsiaTheme="minorEastAsia" w:hAnsiTheme="minorEastAsia"/>
          <w:lang w:eastAsia="zh-CN"/>
        </w:rPr>
      </w:pPr>
      <w:r w:rsidRPr="009E572A">
        <w:rPr>
          <w:rFonts w:asciiTheme="minorEastAsia" w:eastAsiaTheme="minorEastAsia" w:hAnsiTheme="minorEastAsia" w:hint="eastAsia"/>
          <w:lang w:eastAsia="zh-CN"/>
        </w:rPr>
        <w:t>所有参数非空的如上组合，包含</w:t>
      </w:r>
      <w:r w:rsidRPr="009E572A">
        <w:rPr>
          <w:rFonts w:asciiTheme="minorEastAsia" w:eastAsiaTheme="minorEastAsia" w:hAnsiTheme="minorEastAsia"/>
          <w:lang w:eastAsia="zh-CN"/>
        </w:rPr>
        <w:t>md5Key</w:t>
      </w:r>
      <w:r w:rsidRPr="009E572A">
        <w:rPr>
          <w:rFonts w:asciiTheme="minorEastAsia" w:eastAsiaTheme="minorEastAsia" w:hAnsiTheme="minorEastAsia" w:hint="eastAsia"/>
          <w:lang w:eastAsia="zh-CN"/>
        </w:rPr>
        <w:t>进行</w:t>
      </w:r>
      <w:r w:rsidRPr="009E572A">
        <w:rPr>
          <w:rFonts w:asciiTheme="minorEastAsia" w:eastAsiaTheme="minorEastAsia" w:hAnsiTheme="minorEastAsia"/>
          <w:lang w:eastAsia="zh-CN"/>
        </w:rPr>
        <w:t>MD5</w:t>
      </w:r>
      <w:r w:rsidRPr="009E572A">
        <w:rPr>
          <w:rFonts w:asciiTheme="minorEastAsia" w:eastAsiaTheme="minorEastAsia" w:hAnsiTheme="minorEastAsia" w:hint="eastAsia"/>
          <w:lang w:eastAsia="zh-CN"/>
        </w:rPr>
        <w:t>处理。</w:t>
      </w:r>
    </w:p>
    <w:p w:rsidR="009E572A" w:rsidRPr="009E572A" w:rsidRDefault="009E572A" w:rsidP="009E572A">
      <w:pPr>
        <w:rPr>
          <w:rFonts w:asciiTheme="minorEastAsia" w:eastAsiaTheme="minorEastAsia" w:hAnsiTheme="minorEastAsia"/>
          <w:b/>
          <w:lang w:eastAsia="zh-CN"/>
        </w:rPr>
      </w:pPr>
      <w:r w:rsidRPr="009E572A">
        <w:rPr>
          <w:rFonts w:asciiTheme="minorEastAsia" w:eastAsiaTheme="minorEastAsia" w:hAnsiTheme="minorEastAsia" w:hint="eastAsia"/>
          <w:b/>
          <w:lang w:eastAsia="zh-CN"/>
        </w:rPr>
        <w:t>对于证书签名：</w:t>
      </w:r>
    </w:p>
    <w:p w:rsidR="009E572A" w:rsidRPr="009E572A" w:rsidRDefault="009E572A" w:rsidP="009E572A">
      <w:pPr>
        <w:ind w:leftChars="100" w:left="210"/>
        <w:rPr>
          <w:rFonts w:asciiTheme="minorEastAsia" w:eastAsiaTheme="minorEastAsia" w:hAnsiTheme="minorEastAsia"/>
          <w:lang w:eastAsia="zh-CN"/>
        </w:rPr>
      </w:pPr>
      <w:r w:rsidRPr="009E572A">
        <w:rPr>
          <w:rFonts w:asciiTheme="minorEastAsia" w:eastAsiaTheme="minorEastAsia" w:hAnsiTheme="minorEastAsia"/>
          <w:lang w:eastAsia="zh-CN"/>
        </w:rPr>
        <w:t>pid={pid}&amp;version={version}&amp;refundSeqId={refundSeqId}&amp;amount={amount}&amp;postTime={postTime}&amp;orderId={orderId}&amp;signType={signType}</w:t>
      </w:r>
      <w:r w:rsidRPr="009E572A">
        <w:rPr>
          <w:rFonts w:asciiTheme="minorEastAsia" w:eastAsiaTheme="minorEastAsia" w:hAnsiTheme="minorEastAsia" w:hint="eastAsia"/>
          <w:lang w:eastAsia="zh-CN"/>
        </w:rPr>
        <w:t>随后用商户私钥签名得出。</w:t>
      </w:r>
    </w:p>
    <w:p w:rsidR="009E572A" w:rsidRPr="009E572A" w:rsidRDefault="009E572A" w:rsidP="009E572A">
      <w:pPr>
        <w:ind w:leftChars="100" w:left="210"/>
        <w:rPr>
          <w:rFonts w:asciiTheme="minorEastAsia" w:eastAsiaTheme="minorEastAsia" w:hAnsiTheme="minorEastAsia"/>
          <w:lang w:eastAsia="zh-CN"/>
        </w:rPr>
      </w:pPr>
    </w:p>
    <w:p w:rsidR="009E572A" w:rsidRPr="009E572A" w:rsidRDefault="009E572A" w:rsidP="009E572A">
      <w:pPr>
        <w:ind w:leftChars="100" w:left="210"/>
        <w:rPr>
          <w:rFonts w:asciiTheme="minorEastAsia" w:eastAsiaTheme="minorEastAsia" w:hAnsiTheme="minorEastAsia"/>
          <w:lang w:eastAsia="zh-CN"/>
        </w:rPr>
      </w:pPr>
    </w:p>
    <w:p w:rsidR="009E572A" w:rsidRPr="009E572A" w:rsidRDefault="009E572A" w:rsidP="009E572A">
      <w:pPr>
        <w:ind w:leftChars="100" w:left="210"/>
        <w:rPr>
          <w:rFonts w:asciiTheme="minorEastAsia" w:eastAsiaTheme="minorEastAsia" w:hAnsiTheme="minorEastAsia"/>
          <w:lang w:eastAsia="zh-CN"/>
        </w:rPr>
      </w:pPr>
    </w:p>
    <w:p w:rsidR="009E572A" w:rsidRPr="009E572A" w:rsidRDefault="009E572A" w:rsidP="009E572A">
      <w:pPr>
        <w:pStyle w:val="3"/>
        <w:rPr>
          <w:rFonts w:asciiTheme="minorEastAsia" w:eastAsiaTheme="minorEastAsia" w:hAnsiTheme="minorEastAsia"/>
          <w:lang w:eastAsia="zh-CN"/>
        </w:rPr>
      </w:pPr>
      <w:bookmarkStart w:id="41" w:name="_Toc184630524"/>
      <w:bookmarkStart w:id="42" w:name="_Toc205622550"/>
      <w:bookmarkStart w:id="43" w:name="_Toc341437904"/>
      <w:r w:rsidRPr="009E572A">
        <w:rPr>
          <w:rFonts w:asciiTheme="minorEastAsia" w:eastAsiaTheme="minorEastAsia" w:hAnsiTheme="minorEastAsia" w:hint="eastAsia"/>
          <w:lang w:eastAsia="zh-CN"/>
        </w:rPr>
        <w:lastRenderedPageBreak/>
        <w:t xml:space="preserve">2.3.2 </w:t>
      </w:r>
      <w:r w:rsidR="00221E84">
        <w:rPr>
          <w:rFonts w:asciiTheme="minorEastAsia" w:eastAsiaTheme="minorEastAsia" w:hAnsiTheme="minorEastAsia"/>
          <w:lang w:eastAsia="zh-CN"/>
        </w:rPr>
        <w:t>新浪支付</w:t>
      </w:r>
      <w:r w:rsidRPr="009E572A">
        <w:rPr>
          <w:rFonts w:asciiTheme="minorEastAsia" w:eastAsiaTheme="minorEastAsia" w:hAnsiTheme="minorEastAsia" w:hint="eastAsia"/>
          <w:lang w:eastAsia="zh-CN"/>
        </w:rPr>
        <w:t>返回到商户</w:t>
      </w:r>
      <w:bookmarkEnd w:id="41"/>
      <w:bookmarkEnd w:id="42"/>
      <w:bookmarkEnd w:id="43"/>
    </w:p>
    <w:p w:rsidR="009E572A" w:rsidRPr="009E572A" w:rsidRDefault="009E572A" w:rsidP="009E572A">
      <w:pPr>
        <w:ind w:left="360"/>
        <w:rPr>
          <w:rFonts w:asciiTheme="minorEastAsia" w:eastAsiaTheme="minorEastAsia" w:hAnsiTheme="minorEastAsia"/>
          <w:lang w:eastAsia="zh-CN"/>
        </w:rPr>
      </w:pPr>
      <w:r w:rsidRPr="009E572A">
        <w:rPr>
          <w:rFonts w:asciiTheme="minorEastAsia" w:eastAsiaTheme="minorEastAsia" w:hAnsiTheme="minorEastAsia" w:hint="eastAsia"/>
          <w:lang w:eastAsia="zh-CN"/>
        </w:rPr>
        <w:t>同步调用后，</w:t>
      </w:r>
      <w:r w:rsidR="00221E84">
        <w:rPr>
          <w:rFonts w:asciiTheme="minorEastAsia" w:eastAsiaTheme="minorEastAsia" w:hAnsiTheme="minorEastAsia" w:hint="eastAsia"/>
          <w:lang w:eastAsia="zh-CN"/>
        </w:rPr>
        <w:t>新浪支付</w:t>
      </w:r>
      <w:r w:rsidRPr="009E572A">
        <w:rPr>
          <w:rFonts w:asciiTheme="minorEastAsia" w:eastAsiaTheme="minorEastAsia" w:hAnsiTheme="minorEastAsia" w:hint="eastAsia"/>
          <w:lang w:eastAsia="zh-CN"/>
        </w:rPr>
        <w:t>返回如下数据：</w:t>
      </w:r>
    </w:p>
    <w:tbl>
      <w:tblPr>
        <w:tblW w:w="10596" w:type="dxa"/>
        <w:tblInd w:w="-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24"/>
        <w:gridCol w:w="2410"/>
        <w:gridCol w:w="6662"/>
      </w:tblGrid>
      <w:tr w:rsidR="009E572A" w:rsidRPr="009E572A" w:rsidTr="000C1243">
        <w:trPr>
          <w:trHeight w:val="158"/>
        </w:trPr>
        <w:tc>
          <w:tcPr>
            <w:tcW w:w="1524" w:type="dxa"/>
            <w:shd w:val="clear" w:color="auto" w:fill="F3F3F3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9E572A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返回值名称</w:t>
            </w:r>
          </w:p>
        </w:tc>
        <w:tc>
          <w:tcPr>
            <w:tcW w:w="2410" w:type="dxa"/>
            <w:shd w:val="clear" w:color="auto" w:fill="F3F3F3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9E572A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返回值含义</w:t>
            </w:r>
          </w:p>
        </w:tc>
        <w:tc>
          <w:tcPr>
            <w:tcW w:w="6662" w:type="dxa"/>
            <w:shd w:val="clear" w:color="auto" w:fill="F3F3F3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9E572A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返回值说明</w:t>
            </w:r>
          </w:p>
        </w:tc>
      </w:tr>
      <w:tr w:rsidR="009E572A" w:rsidRPr="009E572A" w:rsidTr="000C1243">
        <w:trPr>
          <w:trHeight w:val="567"/>
        </w:trPr>
        <w:tc>
          <w:tcPr>
            <w:tcW w:w="1524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9E572A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>pid</w:t>
            </w:r>
          </w:p>
        </w:tc>
        <w:tc>
          <w:tcPr>
            <w:tcW w:w="2410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9E572A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合作伙伴在</w:t>
            </w:r>
            <w:r w:rsidR="00221E84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>新浪支付</w:t>
            </w:r>
            <w:r w:rsidRPr="009E572A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的用户编号</w:t>
            </w:r>
          </w:p>
        </w:tc>
        <w:tc>
          <w:tcPr>
            <w:tcW w:w="6662" w:type="dxa"/>
          </w:tcPr>
          <w:p w:rsidR="00BF0D36" w:rsidRDefault="009E572A" w:rsidP="000C1243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9E572A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数字串</w:t>
            </w:r>
          </w:p>
          <w:p w:rsidR="009E572A" w:rsidRPr="009E572A" w:rsidRDefault="009E572A" w:rsidP="000C1243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9E572A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用户登录</w:t>
            </w:r>
            <w:r w:rsidR="00221E84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>新浪支付</w:t>
            </w:r>
            <w:r w:rsidRPr="009E572A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首页后可查询到。仅适用于</w:t>
            </w:r>
            <w:r w:rsidR="00221E84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>新浪支付</w:t>
            </w:r>
            <w:r w:rsidRPr="009E572A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合作伙伴中系统及平台提供商。</w:t>
            </w:r>
          </w:p>
        </w:tc>
      </w:tr>
      <w:tr w:rsidR="009E572A" w:rsidRPr="009E572A" w:rsidTr="000C1243">
        <w:trPr>
          <w:trHeight w:val="567"/>
        </w:trPr>
        <w:tc>
          <w:tcPr>
            <w:tcW w:w="1524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9E572A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v</w:t>
            </w:r>
            <w:r w:rsidRPr="009E572A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>ersion</w:t>
            </w:r>
          </w:p>
        </w:tc>
        <w:tc>
          <w:tcPr>
            <w:tcW w:w="2410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9E572A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接口版本</w:t>
            </w:r>
          </w:p>
        </w:tc>
        <w:tc>
          <w:tcPr>
            <w:tcW w:w="6662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9E572A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 xml:space="preserve">固定为 </w:t>
            </w:r>
            <w:r w:rsidRPr="009E572A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>weibopay_drawback_api_1</w:t>
            </w:r>
          </w:p>
        </w:tc>
      </w:tr>
      <w:tr w:rsidR="009E572A" w:rsidRPr="009E572A" w:rsidTr="000C1243">
        <w:trPr>
          <w:trHeight w:val="567"/>
        </w:trPr>
        <w:tc>
          <w:tcPr>
            <w:tcW w:w="1524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9E572A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>refundSeqId</w:t>
            </w:r>
          </w:p>
        </w:tc>
        <w:tc>
          <w:tcPr>
            <w:tcW w:w="2410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9E572A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退款号</w:t>
            </w:r>
          </w:p>
        </w:tc>
        <w:tc>
          <w:tcPr>
            <w:tcW w:w="6662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9E572A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只允许使用字母、数字、- 、_,并以字母或数字开头</w:t>
            </w:r>
          </w:p>
          <w:p w:rsidR="009E572A" w:rsidRPr="009E572A" w:rsidRDefault="009E572A" w:rsidP="000C1243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9E572A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每商家提交的退款流水号，必须在自身账户交易中唯一</w:t>
            </w:r>
          </w:p>
        </w:tc>
      </w:tr>
      <w:tr w:rsidR="009E572A" w:rsidRPr="009E572A" w:rsidTr="000C1243">
        <w:trPr>
          <w:trHeight w:val="567"/>
        </w:trPr>
        <w:tc>
          <w:tcPr>
            <w:tcW w:w="1524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9E572A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>amount</w:t>
            </w:r>
          </w:p>
        </w:tc>
        <w:tc>
          <w:tcPr>
            <w:tcW w:w="2410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9E572A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金额</w:t>
            </w:r>
          </w:p>
        </w:tc>
        <w:tc>
          <w:tcPr>
            <w:tcW w:w="6662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9E572A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以分为单位，退款金额</w:t>
            </w:r>
          </w:p>
        </w:tc>
      </w:tr>
      <w:tr w:rsidR="009E572A" w:rsidRPr="009E572A" w:rsidTr="000C1243">
        <w:trPr>
          <w:trHeight w:val="567"/>
        </w:trPr>
        <w:tc>
          <w:tcPr>
            <w:tcW w:w="1524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9E572A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>postTime</w:t>
            </w:r>
          </w:p>
        </w:tc>
        <w:tc>
          <w:tcPr>
            <w:tcW w:w="2410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9E572A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退款发起时间</w:t>
            </w:r>
          </w:p>
        </w:tc>
        <w:tc>
          <w:tcPr>
            <w:tcW w:w="6662" w:type="dxa"/>
          </w:tcPr>
          <w:p w:rsidR="00BF0D36" w:rsidRDefault="009E572A" w:rsidP="000C1243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9E572A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数字串，一共14位</w:t>
            </w:r>
          </w:p>
          <w:p w:rsidR="00BF0D36" w:rsidRDefault="009E572A" w:rsidP="000C1243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9E572A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格式为：年[4位]月[2位]日[2位]时[2位]分[2位]秒[2位]</w:t>
            </w:r>
          </w:p>
          <w:p w:rsidR="009E572A" w:rsidRPr="009E572A" w:rsidRDefault="009E572A" w:rsidP="000C1243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9E572A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例如：20071117020101</w:t>
            </w:r>
          </w:p>
        </w:tc>
      </w:tr>
      <w:tr w:rsidR="009E572A" w:rsidRPr="009E572A" w:rsidTr="000C1243">
        <w:trPr>
          <w:trHeight w:val="567"/>
        </w:trPr>
        <w:tc>
          <w:tcPr>
            <w:tcW w:w="1524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9E572A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>orderId</w:t>
            </w:r>
          </w:p>
        </w:tc>
        <w:tc>
          <w:tcPr>
            <w:tcW w:w="2410" w:type="dxa"/>
          </w:tcPr>
          <w:p w:rsidR="00133ABC" w:rsidRDefault="009E572A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9E572A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需要发起退款的</w:t>
            </w:r>
            <w:del w:id="44" w:author="zhangtianjia" w:date="2012-08-06T18:30:00Z">
              <w:r w:rsidRPr="009E572A" w:rsidDel="00FB5EA3">
                <w:rPr>
                  <w:rFonts w:asciiTheme="minorEastAsia" w:eastAsiaTheme="minorEastAsia" w:hAnsiTheme="minorEastAsia" w:hint="eastAsia"/>
                  <w:sz w:val="20"/>
                  <w:szCs w:val="18"/>
                  <w:lang w:eastAsia="zh-CN"/>
                </w:rPr>
                <w:delText>支付</w:delText>
              </w:r>
            </w:del>
            <w:ins w:id="45" w:author="zhangtianjia" w:date="2012-08-06T18:30:00Z">
              <w:r w:rsidR="00FB5EA3">
                <w:rPr>
                  <w:rFonts w:asciiTheme="minorEastAsia" w:eastAsiaTheme="minorEastAsia" w:hAnsiTheme="minorEastAsia" w:hint="eastAsia"/>
                  <w:sz w:val="20"/>
                  <w:szCs w:val="18"/>
                  <w:lang w:eastAsia="zh-CN"/>
                </w:rPr>
                <w:t>商户</w:t>
              </w:r>
            </w:ins>
            <w:r w:rsidRPr="009E572A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订单号</w:t>
            </w:r>
          </w:p>
        </w:tc>
        <w:tc>
          <w:tcPr>
            <w:tcW w:w="6662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9E572A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只允许使用字母、数字、- 、_,并以字母或数字开头</w:t>
            </w:r>
          </w:p>
        </w:tc>
      </w:tr>
      <w:tr w:rsidR="009E572A" w:rsidRPr="009E572A" w:rsidTr="000C1243">
        <w:trPr>
          <w:trHeight w:val="567"/>
        </w:trPr>
        <w:tc>
          <w:tcPr>
            <w:tcW w:w="1524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9E572A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>result</w:t>
            </w:r>
          </w:p>
        </w:tc>
        <w:tc>
          <w:tcPr>
            <w:tcW w:w="2410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9E572A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结果</w:t>
            </w:r>
          </w:p>
        </w:tc>
        <w:tc>
          <w:tcPr>
            <w:tcW w:w="6662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9E572A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>Y</w:t>
            </w:r>
            <w:r w:rsidRPr="009E572A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或者</w:t>
            </w:r>
            <w:r w:rsidRPr="009E572A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>N</w:t>
            </w:r>
          </w:p>
        </w:tc>
      </w:tr>
      <w:tr w:rsidR="009E572A" w:rsidRPr="009E572A" w:rsidTr="000C1243">
        <w:trPr>
          <w:trHeight w:val="567"/>
        </w:trPr>
        <w:tc>
          <w:tcPr>
            <w:tcW w:w="1524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9E572A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>errorCode</w:t>
            </w:r>
          </w:p>
        </w:tc>
        <w:tc>
          <w:tcPr>
            <w:tcW w:w="2410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9E572A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返回码</w:t>
            </w:r>
          </w:p>
        </w:tc>
        <w:tc>
          <w:tcPr>
            <w:tcW w:w="6662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9E572A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错误号</w:t>
            </w:r>
          </w:p>
        </w:tc>
      </w:tr>
      <w:tr w:rsidR="009E572A" w:rsidRPr="009E572A" w:rsidTr="000C1243">
        <w:trPr>
          <w:trHeight w:val="567"/>
        </w:trPr>
        <w:tc>
          <w:tcPr>
            <w:tcW w:w="1524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9E572A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>errorMessage</w:t>
            </w:r>
          </w:p>
        </w:tc>
        <w:tc>
          <w:tcPr>
            <w:tcW w:w="2410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9E572A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错误原因</w:t>
            </w:r>
          </w:p>
        </w:tc>
        <w:tc>
          <w:tcPr>
            <w:tcW w:w="6662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9E572A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仅作提示</w:t>
            </w:r>
          </w:p>
        </w:tc>
      </w:tr>
      <w:tr w:rsidR="009E572A" w:rsidRPr="009E572A" w:rsidTr="000C1243">
        <w:trPr>
          <w:trHeight w:val="567"/>
        </w:trPr>
        <w:tc>
          <w:tcPr>
            <w:tcW w:w="1524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9E572A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>signType</w:t>
            </w:r>
          </w:p>
        </w:tc>
        <w:tc>
          <w:tcPr>
            <w:tcW w:w="2410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del w:id="46" w:author="zhangtianjia" w:date="2012-08-06T18:30:00Z">
              <w:r w:rsidRPr="009E572A" w:rsidDel="00FB5EA3">
                <w:rPr>
                  <w:rFonts w:asciiTheme="minorEastAsia" w:eastAsiaTheme="minorEastAsia" w:hAnsiTheme="minorEastAsia" w:hint="eastAsia"/>
                  <w:sz w:val="20"/>
                  <w:szCs w:val="18"/>
                  <w:lang w:eastAsia="zh-CN"/>
                </w:rPr>
                <w:delText>商户订单号</w:delText>
              </w:r>
            </w:del>
            <w:ins w:id="47" w:author="zhangtianjia" w:date="2012-08-06T18:30:00Z">
              <w:r w:rsidR="00FB5EA3">
                <w:rPr>
                  <w:rFonts w:asciiTheme="minorEastAsia" w:eastAsiaTheme="minorEastAsia" w:hAnsiTheme="minorEastAsia" w:hint="eastAsia"/>
                  <w:sz w:val="20"/>
                  <w:szCs w:val="18"/>
                  <w:lang w:eastAsia="zh-CN"/>
                </w:rPr>
                <w:t>签名类型</w:t>
              </w:r>
            </w:ins>
          </w:p>
        </w:tc>
        <w:tc>
          <w:tcPr>
            <w:tcW w:w="6662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9E572A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签名类型，</w:t>
            </w:r>
          </w:p>
          <w:p w:rsidR="009E572A" w:rsidRPr="009E572A" w:rsidRDefault="009E572A" w:rsidP="000C1243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9E572A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1表示</w:t>
            </w:r>
            <w:r w:rsidRPr="009E572A"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  <w:t>MD5</w:t>
            </w:r>
            <w:r w:rsidRPr="009E572A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 xml:space="preserve"> </w:t>
            </w:r>
          </w:p>
          <w:p w:rsidR="009E572A" w:rsidRPr="009E572A" w:rsidRDefault="009E572A" w:rsidP="000C1243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9E572A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4表示证书签名</w:t>
            </w:r>
          </w:p>
        </w:tc>
      </w:tr>
      <w:tr w:rsidR="009E572A" w:rsidRPr="009E572A" w:rsidTr="000C1243">
        <w:trPr>
          <w:trHeight w:val="567"/>
        </w:trPr>
        <w:tc>
          <w:tcPr>
            <w:tcW w:w="1524" w:type="dxa"/>
            <w:tcBorders>
              <w:bottom w:val="single" w:sz="4" w:space="0" w:color="auto"/>
            </w:tcBorders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9E572A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signMsg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9E572A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签名字符串</w:t>
            </w:r>
          </w:p>
        </w:tc>
        <w:tc>
          <w:tcPr>
            <w:tcW w:w="6662" w:type="dxa"/>
            <w:tcBorders>
              <w:bottom w:val="single" w:sz="4" w:space="0" w:color="auto"/>
            </w:tcBorders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  <w:sz w:val="20"/>
                <w:szCs w:val="18"/>
                <w:lang w:eastAsia="zh-CN"/>
              </w:rPr>
            </w:pPr>
            <w:r w:rsidRPr="009E572A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以上所</w:t>
            </w:r>
            <w:r w:rsidR="005F5136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 xml:space="preserve"> </w:t>
            </w:r>
            <w:r w:rsidRPr="009E572A">
              <w:rPr>
                <w:rFonts w:asciiTheme="minorEastAsia" w:eastAsiaTheme="minorEastAsia" w:hAnsiTheme="minorEastAsia" w:hint="eastAsia"/>
                <w:sz w:val="20"/>
                <w:szCs w:val="18"/>
                <w:lang w:eastAsia="zh-CN"/>
              </w:rPr>
              <w:t>有非空参数及其值与密钥组合，经签名后生成。</w:t>
            </w:r>
          </w:p>
        </w:tc>
      </w:tr>
    </w:tbl>
    <w:p w:rsidR="009E572A" w:rsidRPr="009E572A" w:rsidRDefault="009E572A" w:rsidP="009E572A">
      <w:pPr>
        <w:rPr>
          <w:rFonts w:asciiTheme="minorEastAsia" w:eastAsiaTheme="minorEastAsia" w:hAnsiTheme="minorEastAsia"/>
          <w:b/>
          <w:lang w:eastAsia="zh-CN"/>
        </w:rPr>
      </w:pPr>
    </w:p>
    <w:p w:rsidR="009E572A" w:rsidRPr="009E572A" w:rsidRDefault="009E572A" w:rsidP="009E572A">
      <w:pPr>
        <w:rPr>
          <w:rFonts w:asciiTheme="minorEastAsia" w:eastAsiaTheme="minorEastAsia" w:hAnsiTheme="minorEastAsia"/>
          <w:b/>
          <w:lang w:eastAsia="zh-CN"/>
        </w:rPr>
      </w:pPr>
      <w:r w:rsidRPr="009E572A">
        <w:rPr>
          <w:rFonts w:asciiTheme="minorEastAsia" w:eastAsiaTheme="minorEastAsia" w:hAnsiTheme="minorEastAsia" w:hint="eastAsia"/>
          <w:b/>
          <w:lang w:eastAsia="zh-CN"/>
        </w:rPr>
        <w:t>对于</w:t>
      </w:r>
      <w:r w:rsidRPr="009E572A">
        <w:rPr>
          <w:rFonts w:asciiTheme="minorEastAsia" w:eastAsiaTheme="minorEastAsia" w:hAnsiTheme="minorEastAsia"/>
          <w:b/>
          <w:lang w:eastAsia="zh-CN"/>
        </w:rPr>
        <w:t>MD5</w:t>
      </w:r>
      <w:r w:rsidRPr="009E572A">
        <w:rPr>
          <w:rFonts w:asciiTheme="minorEastAsia" w:eastAsiaTheme="minorEastAsia" w:hAnsiTheme="minorEastAsia" w:hint="eastAsia"/>
          <w:b/>
          <w:lang w:eastAsia="zh-CN"/>
        </w:rPr>
        <w:t>签名：</w:t>
      </w:r>
    </w:p>
    <w:p w:rsidR="009E572A" w:rsidRPr="009E572A" w:rsidRDefault="009E572A" w:rsidP="009E572A">
      <w:pPr>
        <w:ind w:leftChars="100" w:left="210"/>
        <w:rPr>
          <w:rFonts w:asciiTheme="minorEastAsia" w:eastAsiaTheme="minorEastAsia" w:hAnsiTheme="minorEastAsia"/>
          <w:lang w:eastAsia="zh-CN"/>
        </w:rPr>
      </w:pPr>
      <w:r w:rsidRPr="009E572A">
        <w:rPr>
          <w:rFonts w:asciiTheme="minorEastAsia" w:eastAsiaTheme="minorEastAsia" w:hAnsiTheme="minorEastAsia"/>
          <w:lang w:eastAsia="zh-CN"/>
        </w:rPr>
        <w:t>pid={pid}&amp;version={version}&amp;refundSeqId={refundSeqId}&amp;amount={amount}&amp;postTime={postTime}&amp;orderId={orderId}&amp;</w:t>
      </w:r>
      <w:r w:rsidRPr="009E572A">
        <w:rPr>
          <w:rFonts w:asciiTheme="minorEastAsia" w:eastAsiaTheme="minorEastAsia" w:hAnsiTheme="minorEastAsia" w:hint="eastAsia"/>
          <w:lang w:eastAsia="zh-CN"/>
        </w:rPr>
        <w:t>result={result}&amp;</w:t>
      </w:r>
      <w:r w:rsidRPr="009E572A">
        <w:rPr>
          <w:rFonts w:asciiTheme="minorEastAsia" w:eastAsiaTheme="minorEastAsia" w:hAnsiTheme="minorEastAsia"/>
          <w:lang w:eastAsia="zh-CN"/>
        </w:rPr>
        <w:t>errorCode</w:t>
      </w:r>
      <w:r w:rsidRPr="009E572A">
        <w:rPr>
          <w:rFonts w:asciiTheme="minorEastAsia" w:eastAsiaTheme="minorEastAsia" w:hAnsiTheme="minorEastAsia" w:hint="eastAsia"/>
          <w:lang w:eastAsia="zh-CN"/>
        </w:rPr>
        <w:t>={code}&amp;</w:t>
      </w:r>
      <w:r w:rsidRPr="009E572A">
        <w:rPr>
          <w:rFonts w:asciiTheme="minorEastAsia" w:eastAsiaTheme="minorEastAsia" w:hAnsiTheme="minorEastAsia"/>
          <w:lang w:eastAsia="zh-CN"/>
        </w:rPr>
        <w:t>signType={signType}&amp;</w:t>
      </w:r>
      <w:r w:rsidRPr="009E572A">
        <w:rPr>
          <w:rFonts w:asciiTheme="minorEastAsia" w:eastAsiaTheme="minorEastAsia" w:hAnsiTheme="minorEastAsia" w:hint="eastAsia"/>
          <w:lang w:eastAsia="zh-CN"/>
        </w:rPr>
        <w:t>k</w:t>
      </w:r>
      <w:r w:rsidRPr="009E572A">
        <w:rPr>
          <w:rFonts w:asciiTheme="minorEastAsia" w:eastAsiaTheme="minorEastAsia" w:hAnsiTheme="minorEastAsia"/>
          <w:lang w:eastAsia="zh-CN"/>
        </w:rPr>
        <w:t>ey={key}</w:t>
      </w:r>
      <w:r w:rsidRPr="009E572A">
        <w:rPr>
          <w:rFonts w:asciiTheme="minorEastAsia" w:eastAsiaTheme="minorEastAsia" w:hAnsiTheme="minorEastAsia" w:hint="eastAsia"/>
          <w:lang w:eastAsia="zh-CN"/>
        </w:rPr>
        <w:t xml:space="preserve"> </w:t>
      </w:r>
    </w:p>
    <w:p w:rsidR="009E572A" w:rsidRPr="009E572A" w:rsidRDefault="009E572A" w:rsidP="009E572A">
      <w:pPr>
        <w:ind w:leftChars="100" w:left="210"/>
        <w:rPr>
          <w:rFonts w:asciiTheme="minorEastAsia" w:eastAsiaTheme="minorEastAsia" w:hAnsiTheme="minorEastAsia"/>
          <w:lang w:eastAsia="zh-CN"/>
        </w:rPr>
      </w:pPr>
      <w:r w:rsidRPr="009E572A">
        <w:rPr>
          <w:rFonts w:asciiTheme="minorEastAsia" w:eastAsiaTheme="minorEastAsia" w:hAnsiTheme="minorEastAsia" w:hint="eastAsia"/>
          <w:lang w:eastAsia="zh-CN"/>
        </w:rPr>
        <w:t>所有参数非空的如上组合，包含</w:t>
      </w:r>
      <w:r w:rsidRPr="009E572A">
        <w:rPr>
          <w:rFonts w:asciiTheme="minorEastAsia" w:eastAsiaTheme="minorEastAsia" w:hAnsiTheme="minorEastAsia"/>
          <w:lang w:eastAsia="zh-CN"/>
        </w:rPr>
        <w:t>md5Key</w:t>
      </w:r>
      <w:r w:rsidRPr="009E572A">
        <w:rPr>
          <w:rFonts w:asciiTheme="minorEastAsia" w:eastAsiaTheme="minorEastAsia" w:hAnsiTheme="minorEastAsia" w:hint="eastAsia"/>
          <w:lang w:eastAsia="zh-CN"/>
        </w:rPr>
        <w:t>进行</w:t>
      </w:r>
      <w:r w:rsidRPr="009E572A">
        <w:rPr>
          <w:rFonts w:asciiTheme="minorEastAsia" w:eastAsiaTheme="minorEastAsia" w:hAnsiTheme="minorEastAsia"/>
          <w:lang w:eastAsia="zh-CN"/>
        </w:rPr>
        <w:t>MD5</w:t>
      </w:r>
      <w:r w:rsidRPr="009E572A">
        <w:rPr>
          <w:rFonts w:asciiTheme="minorEastAsia" w:eastAsiaTheme="minorEastAsia" w:hAnsiTheme="minorEastAsia" w:hint="eastAsia"/>
          <w:lang w:eastAsia="zh-CN"/>
        </w:rPr>
        <w:t>处理。</w:t>
      </w:r>
    </w:p>
    <w:p w:rsidR="009E572A" w:rsidRPr="009E572A" w:rsidRDefault="009E572A" w:rsidP="009E572A">
      <w:pPr>
        <w:ind w:leftChars="100" w:left="210"/>
        <w:rPr>
          <w:rFonts w:asciiTheme="minorEastAsia" w:eastAsiaTheme="minorEastAsia" w:hAnsiTheme="minorEastAsia"/>
          <w:lang w:eastAsia="zh-CN"/>
        </w:rPr>
      </w:pPr>
      <w:r w:rsidRPr="009E572A">
        <w:rPr>
          <w:rFonts w:asciiTheme="minorEastAsia" w:eastAsiaTheme="minorEastAsia" w:hAnsiTheme="minorEastAsia"/>
          <w:lang w:eastAsia="zh-CN"/>
        </w:rPr>
        <w:t>*</w:t>
      </w:r>
      <w:r w:rsidRPr="009E572A">
        <w:rPr>
          <w:rFonts w:asciiTheme="minorEastAsia" w:eastAsiaTheme="minorEastAsia" w:hAnsiTheme="minorEastAsia" w:hint="eastAsia"/>
          <w:lang w:eastAsia="zh-CN"/>
        </w:rPr>
        <w:t>注意error</w:t>
      </w:r>
      <w:r w:rsidRPr="009E572A">
        <w:rPr>
          <w:rFonts w:asciiTheme="minorEastAsia" w:eastAsiaTheme="minorEastAsia" w:hAnsiTheme="minorEastAsia"/>
          <w:lang w:eastAsia="zh-CN"/>
        </w:rPr>
        <w:t>Message</w:t>
      </w:r>
      <w:r w:rsidRPr="009E572A">
        <w:rPr>
          <w:rFonts w:asciiTheme="minorEastAsia" w:eastAsiaTheme="minorEastAsia" w:hAnsiTheme="minorEastAsia" w:hint="eastAsia"/>
          <w:lang w:eastAsia="zh-CN"/>
        </w:rPr>
        <w:t>仅作提示，不参与签名处理</w:t>
      </w:r>
    </w:p>
    <w:p w:rsidR="009E572A" w:rsidRPr="009E572A" w:rsidRDefault="009E572A" w:rsidP="009E572A">
      <w:pPr>
        <w:ind w:leftChars="100" w:left="210"/>
        <w:rPr>
          <w:rFonts w:asciiTheme="minorEastAsia" w:eastAsiaTheme="minorEastAsia" w:hAnsiTheme="minorEastAsia"/>
          <w:b/>
          <w:lang w:eastAsia="zh-CN"/>
        </w:rPr>
      </w:pPr>
      <w:r w:rsidRPr="009E572A">
        <w:rPr>
          <w:rFonts w:asciiTheme="minorEastAsia" w:eastAsiaTheme="minorEastAsia" w:hAnsiTheme="minorEastAsia" w:hint="eastAsia"/>
          <w:b/>
          <w:lang w:eastAsia="zh-CN"/>
        </w:rPr>
        <w:t>对于证书签名：</w:t>
      </w:r>
    </w:p>
    <w:p w:rsidR="009E572A" w:rsidRPr="009E572A" w:rsidRDefault="009E572A" w:rsidP="009E572A">
      <w:pPr>
        <w:ind w:leftChars="100" w:left="210"/>
        <w:rPr>
          <w:rFonts w:asciiTheme="minorEastAsia" w:eastAsiaTheme="minorEastAsia" w:hAnsiTheme="minorEastAsia"/>
          <w:lang w:eastAsia="zh-CN"/>
        </w:rPr>
      </w:pPr>
      <w:r w:rsidRPr="009E572A">
        <w:rPr>
          <w:rFonts w:asciiTheme="minorEastAsia" w:eastAsiaTheme="minorEastAsia" w:hAnsiTheme="minorEastAsia"/>
          <w:lang w:eastAsia="zh-CN"/>
        </w:rPr>
        <w:t>pid={pid}&amp;version={version}&amp;refundSeqId={refundSeqId}&amp;amount={amount}&amp;postTime={postTime}&amp;orderId={orderId}&amp;</w:t>
      </w:r>
      <w:r w:rsidRPr="009E572A">
        <w:rPr>
          <w:rFonts w:asciiTheme="minorEastAsia" w:eastAsiaTheme="minorEastAsia" w:hAnsiTheme="minorEastAsia" w:hint="eastAsia"/>
          <w:lang w:eastAsia="zh-CN"/>
        </w:rPr>
        <w:t>result={result}&amp;</w:t>
      </w:r>
      <w:r w:rsidRPr="009E572A">
        <w:rPr>
          <w:rFonts w:asciiTheme="minorEastAsia" w:eastAsiaTheme="minorEastAsia" w:hAnsiTheme="minorEastAsia"/>
          <w:lang w:eastAsia="zh-CN"/>
        </w:rPr>
        <w:t>errorCode</w:t>
      </w:r>
      <w:r w:rsidRPr="009E572A">
        <w:rPr>
          <w:rFonts w:asciiTheme="minorEastAsia" w:eastAsiaTheme="minorEastAsia" w:hAnsiTheme="minorEastAsia" w:hint="eastAsia"/>
          <w:lang w:eastAsia="zh-CN"/>
        </w:rPr>
        <w:t>={code}&amp;</w:t>
      </w:r>
      <w:r w:rsidRPr="009E572A">
        <w:rPr>
          <w:rFonts w:asciiTheme="minorEastAsia" w:eastAsiaTheme="minorEastAsia" w:hAnsiTheme="minorEastAsia"/>
          <w:lang w:eastAsia="zh-CN"/>
        </w:rPr>
        <w:t>signType={signType}</w:t>
      </w:r>
    </w:p>
    <w:p w:rsidR="009E572A" w:rsidRPr="009E572A" w:rsidRDefault="009E572A" w:rsidP="009E572A">
      <w:pPr>
        <w:ind w:leftChars="100" w:left="210"/>
        <w:rPr>
          <w:rFonts w:asciiTheme="minorEastAsia" w:eastAsiaTheme="minorEastAsia" w:hAnsiTheme="minorEastAsia"/>
          <w:lang w:eastAsia="zh-CN"/>
        </w:rPr>
      </w:pPr>
      <w:r w:rsidRPr="009E572A">
        <w:rPr>
          <w:rFonts w:asciiTheme="minorEastAsia" w:eastAsiaTheme="minorEastAsia" w:hAnsiTheme="minorEastAsia" w:hint="eastAsia"/>
          <w:lang w:eastAsia="zh-CN"/>
        </w:rPr>
        <w:t>随后用公钥进行验证。</w:t>
      </w:r>
    </w:p>
    <w:p w:rsidR="009E572A" w:rsidRPr="009E572A" w:rsidRDefault="009E572A" w:rsidP="009E572A">
      <w:pPr>
        <w:ind w:leftChars="100" w:left="210"/>
        <w:rPr>
          <w:rFonts w:asciiTheme="minorEastAsia" w:eastAsiaTheme="minorEastAsia" w:hAnsiTheme="minorEastAsia"/>
          <w:lang w:eastAsia="zh-CN"/>
        </w:rPr>
      </w:pPr>
      <w:r w:rsidRPr="009E572A">
        <w:rPr>
          <w:rFonts w:asciiTheme="minorEastAsia" w:eastAsiaTheme="minorEastAsia" w:hAnsiTheme="minorEastAsia"/>
          <w:lang w:eastAsia="zh-CN"/>
        </w:rPr>
        <w:t>*</w:t>
      </w:r>
      <w:r w:rsidRPr="009E572A">
        <w:rPr>
          <w:rFonts w:asciiTheme="minorEastAsia" w:eastAsiaTheme="minorEastAsia" w:hAnsiTheme="minorEastAsia" w:hint="eastAsia"/>
          <w:lang w:eastAsia="zh-CN"/>
        </w:rPr>
        <w:t>注意error</w:t>
      </w:r>
      <w:r w:rsidRPr="009E572A">
        <w:rPr>
          <w:rFonts w:asciiTheme="minorEastAsia" w:eastAsiaTheme="minorEastAsia" w:hAnsiTheme="minorEastAsia"/>
          <w:lang w:eastAsia="zh-CN"/>
        </w:rPr>
        <w:t>Message</w:t>
      </w:r>
      <w:r w:rsidRPr="009E572A">
        <w:rPr>
          <w:rFonts w:asciiTheme="minorEastAsia" w:eastAsiaTheme="minorEastAsia" w:hAnsiTheme="minorEastAsia" w:hint="eastAsia"/>
          <w:lang w:eastAsia="zh-CN"/>
        </w:rPr>
        <w:t>仅作提示，不参与签名处理</w:t>
      </w:r>
    </w:p>
    <w:p w:rsidR="009E572A" w:rsidRPr="009E572A" w:rsidRDefault="009E572A" w:rsidP="009E572A">
      <w:pPr>
        <w:rPr>
          <w:rFonts w:asciiTheme="minorEastAsia" w:eastAsiaTheme="minorEastAsia" w:hAnsiTheme="minorEastAsia"/>
          <w:lang w:eastAsia="zh-CN"/>
        </w:rPr>
      </w:pPr>
    </w:p>
    <w:p w:rsidR="009E572A" w:rsidRPr="009E572A" w:rsidRDefault="009E572A" w:rsidP="009E572A">
      <w:pPr>
        <w:pStyle w:val="1"/>
        <w:rPr>
          <w:rFonts w:asciiTheme="minorEastAsia" w:eastAsiaTheme="minorEastAsia" w:hAnsiTheme="minorEastAsia"/>
          <w:szCs w:val="32"/>
          <w:lang w:eastAsia="zh-CN"/>
        </w:rPr>
      </w:pPr>
      <w:bookmarkStart w:id="48" w:name="_Toc184568323"/>
      <w:bookmarkStart w:id="49" w:name="_Toc184569150"/>
      <w:bookmarkStart w:id="50" w:name="_Toc184630529"/>
      <w:bookmarkStart w:id="51" w:name="_Toc205622551"/>
      <w:bookmarkStart w:id="52" w:name="_Toc341437905"/>
      <w:r w:rsidRPr="009E572A">
        <w:rPr>
          <w:rFonts w:asciiTheme="minorEastAsia" w:eastAsiaTheme="minorEastAsia" w:hAnsiTheme="minorEastAsia" w:hint="eastAsia"/>
          <w:lang w:eastAsia="zh-CN"/>
        </w:rPr>
        <w:lastRenderedPageBreak/>
        <w:t xml:space="preserve">3. </w:t>
      </w:r>
      <w:bookmarkEnd w:id="48"/>
      <w:r w:rsidRPr="009E572A">
        <w:rPr>
          <w:rFonts w:asciiTheme="minorEastAsia" w:eastAsiaTheme="minorEastAsia" w:hAnsiTheme="minorEastAsia" w:hint="eastAsia"/>
          <w:lang w:eastAsia="zh-CN"/>
        </w:rPr>
        <w:t>参考</w:t>
      </w:r>
      <w:bookmarkEnd w:id="49"/>
      <w:bookmarkEnd w:id="50"/>
      <w:r w:rsidRPr="009E572A">
        <w:rPr>
          <w:rFonts w:asciiTheme="minorEastAsia" w:eastAsiaTheme="minorEastAsia" w:hAnsiTheme="minorEastAsia" w:hint="eastAsia"/>
          <w:lang w:eastAsia="zh-CN"/>
        </w:rPr>
        <w:t>资料</w:t>
      </w:r>
      <w:bookmarkEnd w:id="51"/>
      <w:bookmarkEnd w:id="52"/>
    </w:p>
    <w:p w:rsidR="009E572A" w:rsidRPr="009E572A" w:rsidRDefault="009E572A" w:rsidP="009E572A">
      <w:pPr>
        <w:pStyle w:val="2"/>
        <w:rPr>
          <w:rFonts w:asciiTheme="minorEastAsia" w:eastAsiaTheme="minorEastAsia" w:hAnsiTheme="minorEastAsia"/>
          <w:lang w:eastAsia="zh-CN"/>
        </w:rPr>
      </w:pPr>
      <w:bookmarkStart w:id="53" w:name="_Toc184569153"/>
      <w:bookmarkStart w:id="54" w:name="_Toc184630535"/>
      <w:bookmarkStart w:id="55" w:name="_Toc205622552"/>
      <w:bookmarkStart w:id="56" w:name="_Toc341437906"/>
      <w:r w:rsidRPr="009E572A">
        <w:rPr>
          <w:rFonts w:asciiTheme="minorEastAsia" w:eastAsiaTheme="minorEastAsia" w:hAnsiTheme="minorEastAsia" w:hint="eastAsia"/>
          <w:lang w:eastAsia="zh-CN"/>
        </w:rPr>
        <w:t>3.1 错误代码表</w:t>
      </w:r>
      <w:bookmarkEnd w:id="53"/>
      <w:bookmarkEnd w:id="54"/>
      <w:bookmarkEnd w:id="55"/>
      <w:bookmarkEnd w:id="56"/>
    </w:p>
    <w:p w:rsidR="009E572A" w:rsidRPr="009E572A" w:rsidRDefault="009E572A" w:rsidP="009E572A">
      <w:pPr>
        <w:pStyle w:val="3"/>
        <w:rPr>
          <w:rFonts w:asciiTheme="minorEastAsia" w:eastAsiaTheme="minorEastAsia" w:hAnsiTheme="minorEastAsia"/>
        </w:rPr>
      </w:pPr>
      <w:bookmarkStart w:id="57" w:name="_Toc205622553"/>
      <w:bookmarkStart w:id="58" w:name="_Toc341437907"/>
      <w:r w:rsidRPr="009E572A">
        <w:rPr>
          <w:rFonts w:asciiTheme="minorEastAsia" w:eastAsiaTheme="minorEastAsia" w:hAnsiTheme="minorEastAsia" w:hint="eastAsia"/>
        </w:rPr>
        <w:t>3.1.2常见错误</w:t>
      </w:r>
      <w:bookmarkEnd w:id="57"/>
      <w:bookmarkEnd w:id="58"/>
    </w:p>
    <w:tbl>
      <w:tblPr>
        <w:tblStyle w:val="a5"/>
        <w:tblW w:w="0" w:type="auto"/>
        <w:tblLook w:val="04A0"/>
      </w:tblPr>
      <w:tblGrid>
        <w:gridCol w:w="4609"/>
        <w:gridCol w:w="4610"/>
      </w:tblGrid>
      <w:tr w:rsidR="009E572A" w:rsidRPr="009E572A" w:rsidTr="000C1243">
        <w:tc>
          <w:tcPr>
            <w:tcW w:w="4609" w:type="dxa"/>
            <w:shd w:val="clear" w:color="auto" w:fill="EEECE1" w:themeFill="background2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</w:rPr>
            </w:pPr>
            <w:r w:rsidRPr="009E572A">
              <w:rPr>
                <w:rFonts w:asciiTheme="minorEastAsia" w:eastAsiaTheme="minorEastAsia" w:hAnsiTheme="minorEastAsia" w:hint="eastAsia"/>
              </w:rPr>
              <w:t>错误号</w:t>
            </w:r>
          </w:p>
        </w:tc>
        <w:tc>
          <w:tcPr>
            <w:tcW w:w="4610" w:type="dxa"/>
            <w:shd w:val="clear" w:color="auto" w:fill="EEECE1" w:themeFill="background2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</w:rPr>
            </w:pPr>
            <w:r w:rsidRPr="009E572A">
              <w:rPr>
                <w:rFonts w:asciiTheme="minorEastAsia" w:eastAsiaTheme="minorEastAsia" w:hAnsiTheme="minorEastAsia" w:hint="eastAsia"/>
              </w:rPr>
              <w:t>错误原因</w:t>
            </w:r>
          </w:p>
        </w:tc>
      </w:tr>
      <w:tr w:rsidR="009E572A" w:rsidRPr="009E572A" w:rsidTr="000C1243">
        <w:tc>
          <w:tcPr>
            <w:tcW w:w="4609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</w:rPr>
            </w:pPr>
            <w:r w:rsidRPr="009E572A">
              <w:rPr>
                <w:rFonts w:asciiTheme="minorEastAsia" w:eastAsiaTheme="minorEastAsia" w:hAnsiTheme="minorEastAsia"/>
              </w:rPr>
              <w:t>mas.query.common.1</w:t>
            </w:r>
          </w:p>
        </w:tc>
        <w:tc>
          <w:tcPr>
            <w:tcW w:w="4610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</w:rPr>
            </w:pPr>
            <w:r w:rsidRPr="009E572A">
              <w:rPr>
                <w:rFonts w:asciiTheme="minorEastAsia" w:eastAsiaTheme="minorEastAsia" w:hAnsiTheme="minorEastAsia" w:hint="eastAsia"/>
              </w:rPr>
              <w:t>凭据保存出错</w:t>
            </w:r>
          </w:p>
        </w:tc>
      </w:tr>
      <w:tr w:rsidR="009E572A" w:rsidRPr="009E572A" w:rsidTr="000C1243">
        <w:tc>
          <w:tcPr>
            <w:tcW w:w="4609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</w:rPr>
            </w:pPr>
            <w:r w:rsidRPr="009E572A">
              <w:rPr>
                <w:rFonts w:asciiTheme="minorEastAsia" w:eastAsiaTheme="minorEastAsia" w:hAnsiTheme="minorEastAsia"/>
              </w:rPr>
              <w:t>mas.query.common.2</w:t>
            </w:r>
          </w:p>
        </w:tc>
        <w:tc>
          <w:tcPr>
            <w:tcW w:w="4610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</w:rPr>
            </w:pPr>
            <w:r w:rsidRPr="009E572A">
              <w:rPr>
                <w:rFonts w:asciiTheme="minorEastAsia" w:eastAsiaTheme="minorEastAsia" w:hAnsiTheme="minorEastAsia" w:hint="eastAsia"/>
              </w:rPr>
              <w:t>IP地址校验出错</w:t>
            </w:r>
          </w:p>
        </w:tc>
      </w:tr>
      <w:tr w:rsidR="009E572A" w:rsidRPr="009E572A" w:rsidTr="000C1243">
        <w:tc>
          <w:tcPr>
            <w:tcW w:w="4609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</w:rPr>
            </w:pPr>
            <w:r w:rsidRPr="009E572A">
              <w:rPr>
                <w:rFonts w:asciiTheme="minorEastAsia" w:eastAsiaTheme="minorEastAsia" w:hAnsiTheme="minorEastAsia"/>
              </w:rPr>
              <w:t>mas.query.common.3</w:t>
            </w:r>
          </w:p>
        </w:tc>
        <w:tc>
          <w:tcPr>
            <w:tcW w:w="4610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</w:rPr>
            </w:pPr>
            <w:r w:rsidRPr="009E572A">
              <w:rPr>
                <w:rFonts w:asciiTheme="minorEastAsia" w:eastAsiaTheme="minorEastAsia" w:hAnsiTheme="minorEastAsia" w:hint="eastAsia"/>
              </w:rPr>
              <w:t>未知错误</w:t>
            </w:r>
          </w:p>
        </w:tc>
      </w:tr>
      <w:tr w:rsidR="009E572A" w:rsidRPr="009E572A" w:rsidTr="000C1243">
        <w:tc>
          <w:tcPr>
            <w:tcW w:w="4609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</w:rPr>
            </w:pPr>
            <w:r w:rsidRPr="009E572A">
              <w:rPr>
                <w:rFonts w:asciiTheme="minorEastAsia" w:eastAsiaTheme="minorEastAsia" w:hAnsiTheme="minorEastAsia"/>
              </w:rPr>
              <w:t>mas.query.common.4</w:t>
            </w:r>
          </w:p>
        </w:tc>
        <w:tc>
          <w:tcPr>
            <w:tcW w:w="4610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</w:rPr>
            </w:pPr>
            <w:r w:rsidRPr="009E572A">
              <w:rPr>
                <w:rFonts w:asciiTheme="minorEastAsia" w:eastAsiaTheme="minorEastAsia" w:hAnsiTheme="minorEastAsia" w:hint="eastAsia"/>
              </w:rPr>
              <w:t>验签错误</w:t>
            </w:r>
          </w:p>
        </w:tc>
      </w:tr>
      <w:tr w:rsidR="009E572A" w:rsidRPr="009E572A" w:rsidTr="000C1243">
        <w:tc>
          <w:tcPr>
            <w:tcW w:w="4609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</w:rPr>
            </w:pPr>
            <w:r w:rsidRPr="009E572A">
              <w:rPr>
                <w:rFonts w:asciiTheme="minorEastAsia" w:eastAsiaTheme="minorEastAsia" w:hAnsiTheme="minorEastAsia"/>
              </w:rPr>
              <w:t>mas.query.common.5</w:t>
            </w:r>
          </w:p>
        </w:tc>
        <w:tc>
          <w:tcPr>
            <w:tcW w:w="4610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</w:rPr>
            </w:pPr>
            <w:r w:rsidRPr="009E572A">
              <w:rPr>
                <w:rFonts w:asciiTheme="minorEastAsia" w:eastAsiaTheme="minorEastAsia" w:hAnsiTheme="minorEastAsia" w:hint="eastAsia"/>
              </w:rPr>
              <w:t>参数校验错误</w:t>
            </w:r>
          </w:p>
        </w:tc>
      </w:tr>
    </w:tbl>
    <w:p w:rsidR="009E572A" w:rsidRPr="009E572A" w:rsidRDefault="009E572A" w:rsidP="009E572A">
      <w:pPr>
        <w:pStyle w:val="3"/>
        <w:rPr>
          <w:rFonts w:asciiTheme="minorEastAsia" w:eastAsiaTheme="minorEastAsia" w:hAnsiTheme="minorEastAsia"/>
        </w:rPr>
      </w:pPr>
      <w:bookmarkStart w:id="59" w:name="_Toc205622554"/>
      <w:bookmarkStart w:id="60" w:name="_Toc341437908"/>
      <w:r w:rsidRPr="009E572A">
        <w:rPr>
          <w:rFonts w:asciiTheme="minorEastAsia" w:eastAsiaTheme="minorEastAsia" w:hAnsiTheme="minorEastAsia" w:hint="eastAsia"/>
        </w:rPr>
        <w:t>3.1.3 参数校验错误</w:t>
      </w:r>
      <w:bookmarkEnd w:id="59"/>
      <w:bookmarkEnd w:id="60"/>
    </w:p>
    <w:tbl>
      <w:tblPr>
        <w:tblStyle w:val="a5"/>
        <w:tblW w:w="0" w:type="auto"/>
        <w:tblLook w:val="04A0"/>
      </w:tblPr>
      <w:tblGrid>
        <w:gridCol w:w="4609"/>
        <w:gridCol w:w="4610"/>
      </w:tblGrid>
      <w:tr w:rsidR="009E572A" w:rsidRPr="009E572A" w:rsidTr="000C1243">
        <w:tc>
          <w:tcPr>
            <w:tcW w:w="4609" w:type="dxa"/>
            <w:shd w:val="clear" w:color="auto" w:fill="EEECE1" w:themeFill="background2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</w:rPr>
            </w:pPr>
            <w:r w:rsidRPr="009E572A">
              <w:rPr>
                <w:rFonts w:asciiTheme="minorEastAsia" w:eastAsiaTheme="minorEastAsia" w:hAnsiTheme="minorEastAsia" w:hint="eastAsia"/>
              </w:rPr>
              <w:t>错误号</w:t>
            </w:r>
          </w:p>
        </w:tc>
        <w:tc>
          <w:tcPr>
            <w:tcW w:w="4610" w:type="dxa"/>
            <w:shd w:val="clear" w:color="auto" w:fill="EEECE1" w:themeFill="background2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</w:rPr>
            </w:pPr>
            <w:r w:rsidRPr="009E572A">
              <w:rPr>
                <w:rFonts w:asciiTheme="minorEastAsia" w:eastAsiaTheme="minorEastAsia" w:hAnsiTheme="minorEastAsia" w:hint="eastAsia"/>
              </w:rPr>
              <w:t>错误原因</w:t>
            </w:r>
          </w:p>
        </w:tc>
      </w:tr>
      <w:tr w:rsidR="009E572A" w:rsidRPr="009E572A" w:rsidTr="000C1243">
        <w:tc>
          <w:tcPr>
            <w:tcW w:w="4609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</w:rPr>
            </w:pPr>
            <w:r w:rsidRPr="009E572A">
              <w:rPr>
                <w:rFonts w:asciiTheme="minorEastAsia" w:eastAsiaTheme="minorEastAsia" w:hAnsiTheme="minorEastAsia"/>
              </w:rPr>
              <w:t>mas.query.illegalParameter.410001</w:t>
            </w:r>
          </w:p>
        </w:tc>
        <w:tc>
          <w:tcPr>
            <w:tcW w:w="4610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</w:rPr>
            </w:pPr>
            <w:r w:rsidRPr="009E572A">
              <w:rPr>
                <w:rFonts w:asciiTheme="minorEastAsia" w:eastAsiaTheme="minorEastAsia" w:hAnsiTheme="minorEastAsia" w:hint="eastAsia"/>
              </w:rPr>
              <w:t>pid不可为空</w:t>
            </w:r>
          </w:p>
        </w:tc>
      </w:tr>
      <w:tr w:rsidR="009E572A" w:rsidRPr="009E572A" w:rsidTr="000C1243">
        <w:tc>
          <w:tcPr>
            <w:tcW w:w="4609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</w:rPr>
            </w:pPr>
            <w:r w:rsidRPr="009E572A">
              <w:rPr>
                <w:rFonts w:asciiTheme="minorEastAsia" w:eastAsiaTheme="minorEastAsia" w:hAnsiTheme="minorEastAsia"/>
              </w:rPr>
              <w:t>mas.query.illegalParameter.410002</w:t>
            </w:r>
          </w:p>
        </w:tc>
        <w:tc>
          <w:tcPr>
            <w:tcW w:w="4610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</w:rPr>
            </w:pPr>
            <w:r w:rsidRPr="009E572A">
              <w:rPr>
                <w:rFonts w:asciiTheme="minorEastAsia" w:eastAsiaTheme="minorEastAsia" w:hAnsiTheme="minorEastAsia"/>
              </w:rPr>
              <w:t>pid</w:t>
            </w:r>
            <w:r w:rsidRPr="009E572A">
              <w:rPr>
                <w:rFonts w:asciiTheme="minorEastAsia" w:eastAsiaTheme="minorEastAsia" w:hAnsiTheme="minorEastAsia" w:hint="eastAsia"/>
              </w:rPr>
              <w:t>参数填写错误</w:t>
            </w:r>
          </w:p>
        </w:tc>
      </w:tr>
      <w:tr w:rsidR="009E572A" w:rsidRPr="009E572A" w:rsidTr="000C1243">
        <w:tc>
          <w:tcPr>
            <w:tcW w:w="4609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</w:rPr>
            </w:pPr>
            <w:r w:rsidRPr="009E572A">
              <w:rPr>
                <w:rFonts w:asciiTheme="minorEastAsia" w:eastAsiaTheme="minorEastAsia" w:hAnsiTheme="minorEastAsia"/>
              </w:rPr>
              <w:t>mas.query.illegalParameter.410003</w:t>
            </w:r>
          </w:p>
        </w:tc>
        <w:tc>
          <w:tcPr>
            <w:tcW w:w="4610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</w:rPr>
            </w:pPr>
            <w:r w:rsidRPr="009E572A">
              <w:rPr>
                <w:rFonts w:asciiTheme="minorEastAsia" w:eastAsiaTheme="minorEastAsia" w:hAnsiTheme="minorEastAsia" w:hint="eastAsia"/>
              </w:rPr>
              <w:t>version不可为空</w:t>
            </w:r>
          </w:p>
        </w:tc>
      </w:tr>
      <w:tr w:rsidR="009E572A" w:rsidRPr="009E572A" w:rsidTr="000C1243">
        <w:tc>
          <w:tcPr>
            <w:tcW w:w="4609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</w:rPr>
            </w:pPr>
            <w:r w:rsidRPr="009E572A">
              <w:rPr>
                <w:rFonts w:asciiTheme="minorEastAsia" w:eastAsiaTheme="minorEastAsia" w:hAnsiTheme="minorEastAsia"/>
              </w:rPr>
              <w:t>mas.query.illegalParameter.410004</w:t>
            </w:r>
          </w:p>
        </w:tc>
        <w:tc>
          <w:tcPr>
            <w:tcW w:w="4610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</w:rPr>
            </w:pPr>
            <w:r w:rsidRPr="009E572A">
              <w:rPr>
                <w:rFonts w:asciiTheme="minorEastAsia" w:eastAsiaTheme="minorEastAsia" w:hAnsiTheme="minorEastAsia" w:hint="eastAsia"/>
              </w:rPr>
              <w:t>version参数填写错误</w:t>
            </w:r>
          </w:p>
        </w:tc>
      </w:tr>
      <w:tr w:rsidR="009E572A" w:rsidRPr="009E572A" w:rsidTr="000C1243">
        <w:tc>
          <w:tcPr>
            <w:tcW w:w="4609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</w:rPr>
            </w:pPr>
            <w:r w:rsidRPr="009E572A">
              <w:rPr>
                <w:rFonts w:asciiTheme="minorEastAsia" w:eastAsiaTheme="minorEastAsia" w:hAnsiTheme="minorEastAsia"/>
              </w:rPr>
              <w:t>mas.query.illegalParameter.410007</w:t>
            </w:r>
          </w:p>
        </w:tc>
        <w:tc>
          <w:tcPr>
            <w:tcW w:w="4610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</w:rPr>
            </w:pPr>
            <w:r w:rsidRPr="009E572A">
              <w:rPr>
                <w:rFonts w:asciiTheme="minorEastAsia" w:eastAsiaTheme="minorEastAsia" w:hAnsiTheme="minorEastAsia"/>
              </w:rPr>
              <w:t>refundSeqId</w:t>
            </w:r>
            <w:r w:rsidRPr="009E572A">
              <w:rPr>
                <w:rFonts w:asciiTheme="minorEastAsia" w:eastAsiaTheme="minorEastAsia" w:hAnsiTheme="minorEastAsia" w:hint="eastAsia"/>
              </w:rPr>
              <w:t>不可为空</w:t>
            </w:r>
          </w:p>
        </w:tc>
      </w:tr>
      <w:tr w:rsidR="009E572A" w:rsidRPr="009E572A" w:rsidTr="000C1243">
        <w:tc>
          <w:tcPr>
            <w:tcW w:w="4609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</w:rPr>
            </w:pPr>
            <w:r w:rsidRPr="009E572A">
              <w:rPr>
                <w:rFonts w:asciiTheme="minorEastAsia" w:eastAsiaTheme="minorEastAsia" w:hAnsiTheme="minorEastAsia"/>
              </w:rPr>
              <w:t>mas.query.illegalParameter.410008</w:t>
            </w:r>
          </w:p>
        </w:tc>
        <w:tc>
          <w:tcPr>
            <w:tcW w:w="4610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</w:rPr>
            </w:pPr>
            <w:r w:rsidRPr="009E572A">
              <w:rPr>
                <w:rFonts w:asciiTheme="minorEastAsia" w:eastAsiaTheme="minorEastAsia" w:hAnsiTheme="minorEastAsia"/>
              </w:rPr>
              <w:t>refundSeqId</w:t>
            </w:r>
            <w:r w:rsidRPr="009E572A">
              <w:rPr>
                <w:rFonts w:asciiTheme="minorEastAsia" w:eastAsiaTheme="minorEastAsia" w:hAnsiTheme="minorEastAsia" w:hint="eastAsia"/>
              </w:rPr>
              <w:t>参数填写错误</w:t>
            </w:r>
          </w:p>
        </w:tc>
      </w:tr>
      <w:tr w:rsidR="009E572A" w:rsidRPr="009E572A" w:rsidTr="000C1243">
        <w:tc>
          <w:tcPr>
            <w:tcW w:w="4609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</w:rPr>
            </w:pPr>
            <w:r w:rsidRPr="009E572A">
              <w:rPr>
                <w:rFonts w:asciiTheme="minorEastAsia" w:eastAsiaTheme="minorEastAsia" w:hAnsiTheme="minorEastAsia"/>
              </w:rPr>
              <w:t>mas.query.illegalParameter.410009</w:t>
            </w:r>
          </w:p>
        </w:tc>
        <w:tc>
          <w:tcPr>
            <w:tcW w:w="4610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</w:rPr>
            </w:pPr>
            <w:r w:rsidRPr="009E572A">
              <w:rPr>
                <w:rFonts w:asciiTheme="minorEastAsia" w:eastAsiaTheme="minorEastAsia" w:hAnsiTheme="minorEastAsia" w:hint="eastAsia"/>
              </w:rPr>
              <w:t>amount不可为空</w:t>
            </w:r>
          </w:p>
        </w:tc>
      </w:tr>
      <w:tr w:rsidR="009E572A" w:rsidRPr="009E572A" w:rsidTr="000C1243">
        <w:tc>
          <w:tcPr>
            <w:tcW w:w="4609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</w:rPr>
            </w:pPr>
            <w:r w:rsidRPr="009E572A">
              <w:rPr>
                <w:rFonts w:asciiTheme="minorEastAsia" w:eastAsiaTheme="minorEastAsia" w:hAnsiTheme="minorEastAsia"/>
              </w:rPr>
              <w:t>mas.query.illegalParameter.410010</w:t>
            </w:r>
          </w:p>
        </w:tc>
        <w:tc>
          <w:tcPr>
            <w:tcW w:w="4610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</w:rPr>
            </w:pPr>
            <w:r w:rsidRPr="009E572A">
              <w:rPr>
                <w:rFonts w:asciiTheme="minorEastAsia" w:eastAsiaTheme="minorEastAsia" w:hAnsiTheme="minorEastAsia" w:hint="eastAsia"/>
              </w:rPr>
              <w:t>amount参数填写错误</w:t>
            </w:r>
          </w:p>
        </w:tc>
      </w:tr>
      <w:tr w:rsidR="009E572A" w:rsidRPr="009E572A" w:rsidTr="000C1243">
        <w:tc>
          <w:tcPr>
            <w:tcW w:w="4609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</w:rPr>
            </w:pPr>
            <w:r w:rsidRPr="009E572A">
              <w:rPr>
                <w:rFonts w:asciiTheme="minorEastAsia" w:eastAsiaTheme="minorEastAsia" w:hAnsiTheme="minorEastAsia"/>
              </w:rPr>
              <w:t>mas.query.illegalParameter.410011</w:t>
            </w:r>
          </w:p>
        </w:tc>
        <w:tc>
          <w:tcPr>
            <w:tcW w:w="4610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</w:rPr>
            </w:pPr>
            <w:r w:rsidRPr="009E572A">
              <w:rPr>
                <w:rFonts w:asciiTheme="minorEastAsia" w:eastAsiaTheme="minorEastAsia" w:hAnsiTheme="minorEastAsia"/>
              </w:rPr>
              <w:t>postTime</w:t>
            </w:r>
            <w:r w:rsidRPr="009E572A">
              <w:rPr>
                <w:rFonts w:asciiTheme="minorEastAsia" w:eastAsiaTheme="minorEastAsia" w:hAnsiTheme="minorEastAsia" w:hint="eastAsia"/>
              </w:rPr>
              <w:t>不可为空</w:t>
            </w:r>
          </w:p>
        </w:tc>
      </w:tr>
      <w:tr w:rsidR="009E572A" w:rsidRPr="009E572A" w:rsidTr="000C1243">
        <w:tc>
          <w:tcPr>
            <w:tcW w:w="4609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</w:rPr>
            </w:pPr>
            <w:r w:rsidRPr="009E572A">
              <w:rPr>
                <w:rFonts w:asciiTheme="minorEastAsia" w:eastAsiaTheme="minorEastAsia" w:hAnsiTheme="minorEastAsia"/>
              </w:rPr>
              <w:t>mas.query.illegalParameter.410012</w:t>
            </w:r>
          </w:p>
        </w:tc>
        <w:tc>
          <w:tcPr>
            <w:tcW w:w="4610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</w:rPr>
            </w:pPr>
            <w:r w:rsidRPr="009E572A">
              <w:rPr>
                <w:rFonts w:asciiTheme="minorEastAsia" w:eastAsiaTheme="minorEastAsia" w:hAnsiTheme="minorEastAsia"/>
              </w:rPr>
              <w:t>postTime</w:t>
            </w:r>
            <w:r w:rsidRPr="009E572A">
              <w:rPr>
                <w:rFonts w:asciiTheme="minorEastAsia" w:eastAsiaTheme="minorEastAsia" w:hAnsiTheme="minorEastAsia" w:hint="eastAsia"/>
              </w:rPr>
              <w:t>参数填写错误</w:t>
            </w:r>
          </w:p>
        </w:tc>
      </w:tr>
      <w:tr w:rsidR="009E572A" w:rsidRPr="009E572A" w:rsidTr="000C1243">
        <w:tc>
          <w:tcPr>
            <w:tcW w:w="4609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</w:rPr>
            </w:pPr>
            <w:r w:rsidRPr="009E572A">
              <w:rPr>
                <w:rFonts w:asciiTheme="minorEastAsia" w:eastAsiaTheme="minorEastAsia" w:hAnsiTheme="minorEastAsia"/>
              </w:rPr>
              <w:t>mas.query.illegalParameter.410013</w:t>
            </w:r>
          </w:p>
        </w:tc>
        <w:tc>
          <w:tcPr>
            <w:tcW w:w="4610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</w:rPr>
            </w:pPr>
            <w:r w:rsidRPr="009E572A">
              <w:rPr>
                <w:rFonts w:asciiTheme="minorEastAsia" w:eastAsiaTheme="minorEastAsia" w:hAnsiTheme="minorEastAsia" w:hint="eastAsia"/>
              </w:rPr>
              <w:t>orderId不可为空</w:t>
            </w:r>
          </w:p>
        </w:tc>
      </w:tr>
      <w:tr w:rsidR="009E572A" w:rsidRPr="009E572A" w:rsidTr="000C1243">
        <w:tc>
          <w:tcPr>
            <w:tcW w:w="4609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</w:rPr>
            </w:pPr>
            <w:r w:rsidRPr="009E572A">
              <w:rPr>
                <w:rFonts w:asciiTheme="minorEastAsia" w:eastAsiaTheme="minorEastAsia" w:hAnsiTheme="minorEastAsia"/>
              </w:rPr>
              <w:t>mas.query.illegalParameter.410014</w:t>
            </w:r>
          </w:p>
        </w:tc>
        <w:tc>
          <w:tcPr>
            <w:tcW w:w="4610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</w:rPr>
            </w:pPr>
            <w:r w:rsidRPr="009E572A">
              <w:rPr>
                <w:rFonts w:asciiTheme="minorEastAsia" w:eastAsiaTheme="minorEastAsia" w:hAnsiTheme="minorEastAsia" w:hint="eastAsia"/>
              </w:rPr>
              <w:t>orderId参数填写错误</w:t>
            </w:r>
          </w:p>
        </w:tc>
      </w:tr>
      <w:tr w:rsidR="009E572A" w:rsidRPr="009E572A" w:rsidTr="000C1243">
        <w:tc>
          <w:tcPr>
            <w:tcW w:w="4609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</w:rPr>
            </w:pPr>
            <w:r w:rsidRPr="009E572A">
              <w:rPr>
                <w:rFonts w:asciiTheme="minorEastAsia" w:eastAsiaTheme="minorEastAsia" w:hAnsiTheme="minorEastAsia"/>
              </w:rPr>
              <w:t>mas.query.illegalParameter.410015</w:t>
            </w:r>
          </w:p>
        </w:tc>
        <w:tc>
          <w:tcPr>
            <w:tcW w:w="4610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</w:rPr>
            </w:pPr>
            <w:r w:rsidRPr="009E572A">
              <w:rPr>
                <w:rFonts w:asciiTheme="minorEastAsia" w:eastAsiaTheme="minorEastAsia" w:hAnsiTheme="minorEastAsia" w:hint="eastAsia"/>
              </w:rPr>
              <w:t>signType不可为空</w:t>
            </w:r>
          </w:p>
        </w:tc>
      </w:tr>
      <w:tr w:rsidR="009E572A" w:rsidRPr="009E572A" w:rsidTr="000C1243">
        <w:tc>
          <w:tcPr>
            <w:tcW w:w="4609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</w:rPr>
            </w:pPr>
            <w:r w:rsidRPr="009E572A">
              <w:rPr>
                <w:rFonts w:asciiTheme="minorEastAsia" w:eastAsiaTheme="minorEastAsia" w:hAnsiTheme="minorEastAsia"/>
              </w:rPr>
              <w:t>mas.query.illegalParameter.410016</w:t>
            </w:r>
          </w:p>
        </w:tc>
        <w:tc>
          <w:tcPr>
            <w:tcW w:w="4610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</w:rPr>
            </w:pPr>
            <w:r w:rsidRPr="009E572A">
              <w:rPr>
                <w:rFonts w:asciiTheme="minorEastAsia" w:eastAsiaTheme="minorEastAsia" w:hAnsiTheme="minorEastAsia" w:hint="eastAsia"/>
              </w:rPr>
              <w:t>signType参数填写错误</w:t>
            </w:r>
          </w:p>
        </w:tc>
      </w:tr>
      <w:tr w:rsidR="009E572A" w:rsidRPr="009E572A" w:rsidTr="000C1243">
        <w:tc>
          <w:tcPr>
            <w:tcW w:w="4609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</w:rPr>
            </w:pPr>
            <w:r w:rsidRPr="009E572A">
              <w:rPr>
                <w:rFonts w:asciiTheme="minorEastAsia" w:eastAsiaTheme="minorEastAsia" w:hAnsiTheme="minorEastAsia"/>
              </w:rPr>
              <w:t>mas.query.illegalParameter.410017</w:t>
            </w:r>
          </w:p>
        </w:tc>
        <w:tc>
          <w:tcPr>
            <w:tcW w:w="4610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</w:rPr>
            </w:pPr>
            <w:r w:rsidRPr="009E572A">
              <w:rPr>
                <w:rFonts w:asciiTheme="minorEastAsia" w:eastAsiaTheme="minorEastAsia" w:hAnsiTheme="minorEastAsia" w:hint="eastAsia"/>
              </w:rPr>
              <w:t>signMsg不可为空</w:t>
            </w:r>
          </w:p>
        </w:tc>
      </w:tr>
      <w:tr w:rsidR="009E572A" w:rsidRPr="009E572A" w:rsidTr="000C1243">
        <w:tc>
          <w:tcPr>
            <w:tcW w:w="4609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</w:rPr>
            </w:pPr>
            <w:r w:rsidRPr="009E572A">
              <w:rPr>
                <w:rFonts w:asciiTheme="minorEastAsia" w:eastAsiaTheme="minorEastAsia" w:hAnsiTheme="minorEastAsia"/>
              </w:rPr>
              <w:t>mas.query.illegalParameter.410018</w:t>
            </w:r>
          </w:p>
        </w:tc>
        <w:tc>
          <w:tcPr>
            <w:tcW w:w="4610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</w:rPr>
            </w:pPr>
            <w:r w:rsidRPr="009E572A">
              <w:rPr>
                <w:rFonts w:asciiTheme="minorEastAsia" w:eastAsiaTheme="minorEastAsia" w:hAnsiTheme="minorEastAsia" w:hint="eastAsia"/>
              </w:rPr>
              <w:t>signMsg参数填写错误</w:t>
            </w:r>
          </w:p>
        </w:tc>
      </w:tr>
      <w:tr w:rsidR="009E572A" w:rsidRPr="009E572A" w:rsidTr="000C1243">
        <w:tc>
          <w:tcPr>
            <w:tcW w:w="4609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</w:rPr>
            </w:pPr>
            <w:r w:rsidRPr="009E572A">
              <w:rPr>
                <w:rFonts w:asciiTheme="minorEastAsia" w:eastAsiaTheme="minorEastAsia" w:hAnsiTheme="minorEastAsia"/>
              </w:rPr>
              <w:t>mas.query.illegalParameter.410019</w:t>
            </w:r>
          </w:p>
        </w:tc>
        <w:tc>
          <w:tcPr>
            <w:tcW w:w="4610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</w:rPr>
            </w:pPr>
            <w:r w:rsidRPr="009E572A">
              <w:rPr>
                <w:rFonts w:asciiTheme="minorEastAsia" w:eastAsiaTheme="minorEastAsia" w:hAnsiTheme="minorEastAsia" w:hint="eastAsia"/>
              </w:rPr>
              <w:t>amount参数过长</w:t>
            </w:r>
          </w:p>
        </w:tc>
      </w:tr>
      <w:tr w:rsidR="009E572A" w:rsidRPr="009E572A" w:rsidTr="000C1243">
        <w:tc>
          <w:tcPr>
            <w:tcW w:w="4609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</w:rPr>
            </w:pPr>
            <w:r w:rsidRPr="009E572A">
              <w:rPr>
                <w:rFonts w:asciiTheme="minorEastAsia" w:eastAsiaTheme="minorEastAsia" w:hAnsiTheme="minorEastAsia"/>
              </w:rPr>
              <w:t>mas.query.illegalParameter.410020</w:t>
            </w:r>
          </w:p>
        </w:tc>
        <w:tc>
          <w:tcPr>
            <w:tcW w:w="4610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</w:rPr>
            </w:pPr>
            <w:r w:rsidRPr="009E572A">
              <w:rPr>
                <w:rFonts w:asciiTheme="minorEastAsia" w:eastAsiaTheme="minorEastAsia" w:hAnsiTheme="minorEastAsia"/>
              </w:rPr>
              <w:t>pid</w:t>
            </w:r>
            <w:r w:rsidRPr="009E572A">
              <w:rPr>
                <w:rFonts w:asciiTheme="minorEastAsia" w:eastAsiaTheme="minorEastAsia" w:hAnsiTheme="minorEastAsia" w:hint="eastAsia"/>
              </w:rPr>
              <w:t>参数填写过长</w:t>
            </w:r>
          </w:p>
        </w:tc>
      </w:tr>
      <w:tr w:rsidR="009E572A" w:rsidRPr="009E572A" w:rsidTr="000C1243">
        <w:tc>
          <w:tcPr>
            <w:tcW w:w="4609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</w:rPr>
            </w:pPr>
            <w:r w:rsidRPr="009E572A">
              <w:rPr>
                <w:rFonts w:asciiTheme="minorEastAsia" w:eastAsiaTheme="minorEastAsia" w:hAnsiTheme="minorEastAsia"/>
              </w:rPr>
              <w:t>mas.query.illegalParameter.410021</w:t>
            </w:r>
          </w:p>
        </w:tc>
        <w:tc>
          <w:tcPr>
            <w:tcW w:w="4610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</w:rPr>
            </w:pPr>
            <w:r w:rsidRPr="009E572A">
              <w:rPr>
                <w:rFonts w:asciiTheme="minorEastAsia" w:eastAsiaTheme="minorEastAsia" w:hAnsiTheme="minorEastAsia" w:hint="eastAsia"/>
              </w:rPr>
              <w:t>orderId参数填写过长</w:t>
            </w:r>
          </w:p>
        </w:tc>
      </w:tr>
      <w:tr w:rsidR="009E572A" w:rsidRPr="009E572A" w:rsidTr="000C1243">
        <w:tc>
          <w:tcPr>
            <w:tcW w:w="4609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</w:rPr>
            </w:pPr>
            <w:r w:rsidRPr="009E572A">
              <w:rPr>
                <w:rFonts w:asciiTheme="minorEastAsia" w:eastAsiaTheme="minorEastAsia" w:hAnsiTheme="minorEastAsia"/>
              </w:rPr>
              <w:t>mas.query.illegalParameter.410022</w:t>
            </w:r>
          </w:p>
        </w:tc>
        <w:tc>
          <w:tcPr>
            <w:tcW w:w="4610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</w:rPr>
            </w:pPr>
            <w:r w:rsidRPr="009E572A">
              <w:rPr>
                <w:rFonts w:asciiTheme="minorEastAsia" w:eastAsiaTheme="minorEastAsia" w:hAnsiTheme="minorEastAsia" w:hint="eastAsia"/>
              </w:rPr>
              <w:t>signMsg参数填写过长</w:t>
            </w:r>
          </w:p>
        </w:tc>
      </w:tr>
      <w:tr w:rsidR="009E572A" w:rsidRPr="009E572A" w:rsidTr="000C1243">
        <w:tc>
          <w:tcPr>
            <w:tcW w:w="4609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</w:rPr>
            </w:pPr>
            <w:r w:rsidRPr="009E572A">
              <w:rPr>
                <w:rFonts w:asciiTheme="minorEastAsia" w:eastAsiaTheme="minorEastAsia" w:hAnsiTheme="minorEastAsia"/>
              </w:rPr>
              <w:t>mas.query.illegalParameter.410023</w:t>
            </w:r>
          </w:p>
        </w:tc>
        <w:tc>
          <w:tcPr>
            <w:tcW w:w="4610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</w:rPr>
            </w:pPr>
            <w:r w:rsidRPr="009E572A">
              <w:rPr>
                <w:rFonts w:asciiTheme="minorEastAsia" w:eastAsiaTheme="minorEastAsia" w:hAnsiTheme="minorEastAsia"/>
              </w:rPr>
              <w:t>refundSeqId</w:t>
            </w:r>
            <w:r w:rsidRPr="009E572A">
              <w:rPr>
                <w:rFonts w:asciiTheme="minorEastAsia" w:eastAsiaTheme="minorEastAsia" w:hAnsiTheme="minorEastAsia" w:hint="eastAsia"/>
              </w:rPr>
              <w:t>参数填写过长</w:t>
            </w:r>
          </w:p>
        </w:tc>
      </w:tr>
      <w:tr w:rsidR="009E572A" w:rsidRPr="009E572A" w:rsidTr="000C1243">
        <w:tc>
          <w:tcPr>
            <w:tcW w:w="4609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</w:rPr>
            </w:pPr>
            <w:r w:rsidRPr="009E572A">
              <w:rPr>
                <w:rFonts w:asciiTheme="minorEastAsia" w:eastAsiaTheme="minorEastAsia" w:hAnsiTheme="minorEastAsia"/>
              </w:rPr>
              <w:t>ops.refund.illegalParameter.10030</w:t>
            </w:r>
          </w:p>
        </w:tc>
        <w:tc>
          <w:tcPr>
            <w:tcW w:w="4610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</w:rPr>
            </w:pPr>
            <w:r w:rsidRPr="009E572A">
              <w:rPr>
                <w:rFonts w:asciiTheme="minorEastAsia" w:eastAsiaTheme="minorEastAsia" w:hAnsiTheme="minorEastAsia" w:hint="eastAsia"/>
              </w:rPr>
              <w:t>金额小于0</w:t>
            </w:r>
          </w:p>
        </w:tc>
      </w:tr>
    </w:tbl>
    <w:p w:rsidR="009E572A" w:rsidRPr="009E572A" w:rsidRDefault="009E572A" w:rsidP="009E572A">
      <w:pPr>
        <w:rPr>
          <w:rFonts w:asciiTheme="minorEastAsia" w:eastAsiaTheme="minorEastAsia" w:hAnsiTheme="minorEastAsia"/>
        </w:rPr>
      </w:pPr>
    </w:p>
    <w:p w:rsidR="009E572A" w:rsidRPr="009E572A" w:rsidRDefault="009E572A" w:rsidP="009E572A">
      <w:pPr>
        <w:pStyle w:val="3"/>
        <w:rPr>
          <w:rFonts w:asciiTheme="minorEastAsia" w:eastAsiaTheme="minorEastAsia" w:hAnsiTheme="minorEastAsia"/>
          <w:lang w:eastAsia="zh-CN"/>
        </w:rPr>
      </w:pPr>
      <w:bookmarkStart w:id="61" w:name="_Toc205622555"/>
      <w:bookmarkStart w:id="62" w:name="_Toc341437909"/>
      <w:r w:rsidRPr="009E572A">
        <w:rPr>
          <w:rFonts w:asciiTheme="minorEastAsia" w:eastAsiaTheme="minorEastAsia" w:hAnsiTheme="minorEastAsia" w:hint="eastAsia"/>
          <w:lang w:eastAsia="zh-CN"/>
        </w:rPr>
        <w:lastRenderedPageBreak/>
        <w:t>3.1.4业务逻辑错误</w:t>
      </w:r>
      <w:bookmarkEnd w:id="61"/>
      <w:bookmarkEnd w:id="62"/>
    </w:p>
    <w:tbl>
      <w:tblPr>
        <w:tblStyle w:val="a5"/>
        <w:tblW w:w="0" w:type="auto"/>
        <w:tblLook w:val="04A0"/>
      </w:tblPr>
      <w:tblGrid>
        <w:gridCol w:w="4609"/>
        <w:gridCol w:w="4610"/>
      </w:tblGrid>
      <w:tr w:rsidR="009E572A" w:rsidRPr="009E572A" w:rsidTr="000C1243">
        <w:tc>
          <w:tcPr>
            <w:tcW w:w="4609" w:type="dxa"/>
            <w:shd w:val="clear" w:color="auto" w:fill="EEECE1" w:themeFill="background2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</w:rPr>
            </w:pPr>
            <w:r w:rsidRPr="009E572A">
              <w:rPr>
                <w:rFonts w:asciiTheme="minorEastAsia" w:eastAsiaTheme="minorEastAsia" w:hAnsiTheme="minorEastAsia" w:hint="eastAsia"/>
              </w:rPr>
              <w:t>错误号</w:t>
            </w:r>
          </w:p>
        </w:tc>
        <w:tc>
          <w:tcPr>
            <w:tcW w:w="4610" w:type="dxa"/>
            <w:shd w:val="clear" w:color="auto" w:fill="EEECE1" w:themeFill="background2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</w:rPr>
            </w:pPr>
            <w:r w:rsidRPr="009E572A">
              <w:rPr>
                <w:rFonts w:asciiTheme="minorEastAsia" w:eastAsiaTheme="minorEastAsia" w:hAnsiTheme="minorEastAsia" w:hint="eastAsia"/>
              </w:rPr>
              <w:t>错误原因</w:t>
            </w:r>
          </w:p>
        </w:tc>
      </w:tr>
      <w:tr w:rsidR="009E572A" w:rsidRPr="009E572A" w:rsidTr="000C1243">
        <w:tc>
          <w:tcPr>
            <w:tcW w:w="4609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</w:rPr>
            </w:pPr>
            <w:r w:rsidRPr="009E572A">
              <w:rPr>
                <w:rFonts w:asciiTheme="minorEastAsia" w:eastAsiaTheme="minorEastAsia" w:hAnsiTheme="minorEastAsia"/>
              </w:rPr>
              <w:t>ops.refund.business.20010</w:t>
            </w:r>
          </w:p>
        </w:tc>
        <w:tc>
          <w:tcPr>
            <w:tcW w:w="4610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</w:rPr>
            </w:pPr>
            <w:r w:rsidRPr="009E572A">
              <w:rPr>
                <w:rFonts w:asciiTheme="minorEastAsia" w:eastAsiaTheme="minorEastAsia" w:hAnsiTheme="minorEastAsia" w:hint="eastAsia"/>
              </w:rPr>
              <w:t>原始交易订单不存在</w:t>
            </w:r>
          </w:p>
        </w:tc>
      </w:tr>
      <w:tr w:rsidR="009E572A" w:rsidRPr="009E572A" w:rsidTr="000C1243">
        <w:tc>
          <w:tcPr>
            <w:tcW w:w="4609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</w:rPr>
            </w:pPr>
            <w:r w:rsidRPr="009E572A">
              <w:rPr>
                <w:rFonts w:asciiTheme="minorEastAsia" w:eastAsiaTheme="minorEastAsia" w:hAnsiTheme="minorEastAsia"/>
              </w:rPr>
              <w:t>ops.refund.business.20011</w:t>
            </w:r>
          </w:p>
        </w:tc>
        <w:tc>
          <w:tcPr>
            <w:tcW w:w="4610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</w:rPr>
            </w:pPr>
            <w:r w:rsidRPr="009E572A">
              <w:rPr>
                <w:rFonts w:asciiTheme="minorEastAsia" w:eastAsiaTheme="minorEastAsia" w:hAnsiTheme="minorEastAsia" w:hint="eastAsia"/>
              </w:rPr>
              <w:t>原始交易订单未成功</w:t>
            </w:r>
          </w:p>
        </w:tc>
      </w:tr>
      <w:tr w:rsidR="009E572A" w:rsidRPr="009E572A" w:rsidTr="000C1243">
        <w:tc>
          <w:tcPr>
            <w:tcW w:w="4609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</w:rPr>
            </w:pPr>
            <w:r w:rsidRPr="009E572A">
              <w:rPr>
                <w:rFonts w:asciiTheme="minorEastAsia" w:eastAsiaTheme="minorEastAsia" w:hAnsiTheme="minorEastAsia"/>
              </w:rPr>
              <w:t>ops.refund.business.20013</w:t>
            </w:r>
          </w:p>
        </w:tc>
        <w:tc>
          <w:tcPr>
            <w:tcW w:w="4610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</w:rPr>
            </w:pPr>
            <w:r w:rsidRPr="009E572A">
              <w:rPr>
                <w:rFonts w:asciiTheme="minorEastAsia" w:eastAsiaTheme="minorEastAsia" w:hAnsiTheme="minorEastAsia" w:hint="eastAsia"/>
              </w:rPr>
              <w:t>原始入款支付订单未成功</w:t>
            </w:r>
          </w:p>
        </w:tc>
      </w:tr>
      <w:tr w:rsidR="009E572A" w:rsidRPr="009E572A" w:rsidTr="000C1243">
        <w:tc>
          <w:tcPr>
            <w:tcW w:w="4609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</w:rPr>
            </w:pPr>
            <w:r w:rsidRPr="009E572A">
              <w:rPr>
                <w:rFonts w:asciiTheme="minorEastAsia" w:eastAsiaTheme="minorEastAsia" w:hAnsiTheme="minorEastAsia"/>
              </w:rPr>
              <w:t>ops.refund.business.20015</w:t>
            </w:r>
          </w:p>
        </w:tc>
        <w:tc>
          <w:tcPr>
            <w:tcW w:w="4610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</w:rPr>
            </w:pPr>
            <w:r w:rsidRPr="009E572A">
              <w:rPr>
                <w:rFonts w:asciiTheme="minorEastAsia" w:eastAsiaTheme="minorEastAsia" w:hAnsiTheme="minorEastAsia" w:hint="eastAsia"/>
              </w:rPr>
              <w:t>原始交易订单不属于该申请退款用户</w:t>
            </w:r>
          </w:p>
        </w:tc>
      </w:tr>
      <w:tr w:rsidR="009E572A" w:rsidRPr="009E572A" w:rsidTr="000C1243">
        <w:tc>
          <w:tcPr>
            <w:tcW w:w="4609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</w:rPr>
            </w:pPr>
            <w:r w:rsidRPr="009E572A">
              <w:rPr>
                <w:rFonts w:asciiTheme="minorEastAsia" w:eastAsiaTheme="minorEastAsia" w:hAnsiTheme="minorEastAsia"/>
              </w:rPr>
              <w:t>ops.refund.business.20018</w:t>
            </w:r>
          </w:p>
        </w:tc>
        <w:tc>
          <w:tcPr>
            <w:tcW w:w="4610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</w:rPr>
            </w:pPr>
            <w:r w:rsidRPr="009E572A">
              <w:rPr>
                <w:rFonts w:asciiTheme="minorEastAsia" w:eastAsiaTheme="minorEastAsia" w:hAnsiTheme="minorEastAsia" w:hint="eastAsia"/>
              </w:rPr>
              <w:t>退款流水号重复</w:t>
            </w:r>
          </w:p>
        </w:tc>
      </w:tr>
      <w:tr w:rsidR="009E572A" w:rsidRPr="009E572A" w:rsidTr="000C1243">
        <w:tc>
          <w:tcPr>
            <w:tcW w:w="4609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</w:rPr>
            </w:pPr>
            <w:r w:rsidRPr="009E572A">
              <w:rPr>
                <w:rFonts w:asciiTheme="minorEastAsia" w:eastAsiaTheme="minorEastAsia" w:hAnsiTheme="minorEastAsia"/>
              </w:rPr>
              <w:t>ops.refund.business.20031</w:t>
            </w:r>
          </w:p>
        </w:tc>
        <w:tc>
          <w:tcPr>
            <w:tcW w:w="4610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</w:rPr>
            </w:pPr>
            <w:r w:rsidRPr="009E572A">
              <w:rPr>
                <w:rFonts w:asciiTheme="minorEastAsia" w:eastAsiaTheme="minorEastAsia" w:hAnsiTheme="minorEastAsia" w:hint="eastAsia"/>
              </w:rPr>
              <w:t>申请退款金额大于剩余支付金额</w:t>
            </w:r>
          </w:p>
        </w:tc>
      </w:tr>
      <w:tr w:rsidR="009E572A" w:rsidRPr="009E572A" w:rsidTr="000C1243">
        <w:tc>
          <w:tcPr>
            <w:tcW w:w="4609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</w:rPr>
            </w:pPr>
            <w:r w:rsidRPr="009E572A">
              <w:rPr>
                <w:rFonts w:asciiTheme="minorEastAsia" w:eastAsiaTheme="minorEastAsia" w:hAnsiTheme="minorEastAsia"/>
              </w:rPr>
              <w:t>ops.refund.external.30007</w:t>
            </w:r>
          </w:p>
        </w:tc>
        <w:tc>
          <w:tcPr>
            <w:tcW w:w="4610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</w:rPr>
            </w:pPr>
            <w:r w:rsidRPr="009E572A">
              <w:rPr>
                <w:rFonts w:asciiTheme="minorEastAsia" w:eastAsiaTheme="minorEastAsia" w:hAnsiTheme="minorEastAsia" w:hint="eastAsia"/>
              </w:rPr>
              <w:t>PE系统不可用</w:t>
            </w:r>
          </w:p>
        </w:tc>
      </w:tr>
      <w:tr w:rsidR="009E572A" w:rsidRPr="009E572A" w:rsidTr="000C1243">
        <w:tc>
          <w:tcPr>
            <w:tcW w:w="4609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</w:rPr>
            </w:pPr>
            <w:r w:rsidRPr="009E572A">
              <w:rPr>
                <w:rFonts w:asciiTheme="minorEastAsia" w:eastAsiaTheme="minorEastAsia" w:hAnsiTheme="minorEastAsia"/>
              </w:rPr>
              <w:t>ops.refund.external.30008</w:t>
            </w:r>
          </w:p>
        </w:tc>
        <w:tc>
          <w:tcPr>
            <w:tcW w:w="4610" w:type="dxa"/>
          </w:tcPr>
          <w:p w:rsidR="009E572A" w:rsidRPr="009E572A" w:rsidRDefault="009E572A" w:rsidP="000C1243">
            <w:pPr>
              <w:rPr>
                <w:rFonts w:asciiTheme="minorEastAsia" w:eastAsiaTheme="minorEastAsia" w:hAnsiTheme="minorEastAsia"/>
              </w:rPr>
            </w:pPr>
            <w:r w:rsidRPr="009E572A">
              <w:rPr>
                <w:rFonts w:asciiTheme="minorEastAsia" w:eastAsiaTheme="minorEastAsia" w:hAnsiTheme="minorEastAsia" w:hint="eastAsia"/>
              </w:rPr>
              <w:t>PE返回错误</w:t>
            </w:r>
          </w:p>
        </w:tc>
      </w:tr>
    </w:tbl>
    <w:p w:rsidR="009E572A" w:rsidRPr="009E572A" w:rsidRDefault="009E572A" w:rsidP="009E572A">
      <w:pPr>
        <w:rPr>
          <w:rFonts w:asciiTheme="minorEastAsia" w:eastAsiaTheme="minorEastAsia" w:hAnsiTheme="minorEastAsia"/>
        </w:rPr>
      </w:pPr>
    </w:p>
    <w:p w:rsidR="009E572A" w:rsidRPr="009E572A" w:rsidRDefault="009E572A" w:rsidP="009E572A">
      <w:pPr>
        <w:pStyle w:val="1"/>
        <w:rPr>
          <w:rFonts w:asciiTheme="minorEastAsia" w:eastAsiaTheme="minorEastAsia" w:hAnsiTheme="minorEastAsia"/>
          <w:lang w:eastAsia="zh-CN"/>
        </w:rPr>
      </w:pPr>
      <w:bookmarkStart w:id="63" w:name="_Toc184569154"/>
      <w:bookmarkStart w:id="64" w:name="_Toc184630536"/>
      <w:bookmarkStart w:id="65" w:name="_Toc205622556"/>
      <w:bookmarkStart w:id="66" w:name="_Toc341437910"/>
      <w:r w:rsidRPr="009E572A">
        <w:rPr>
          <w:rFonts w:asciiTheme="minorEastAsia" w:eastAsiaTheme="minorEastAsia" w:hAnsiTheme="minorEastAsia" w:hint="eastAsia"/>
          <w:lang w:eastAsia="zh-CN"/>
        </w:rPr>
        <w:t>4 附录</w:t>
      </w:r>
      <w:bookmarkEnd w:id="63"/>
      <w:bookmarkEnd w:id="64"/>
      <w:bookmarkEnd w:id="65"/>
      <w:bookmarkEnd w:id="66"/>
    </w:p>
    <w:p w:rsidR="000E2712" w:rsidRPr="009E572A" w:rsidRDefault="000E2712" w:rsidP="000E2712">
      <w:pPr>
        <w:pStyle w:val="2"/>
        <w:rPr>
          <w:rFonts w:asciiTheme="minorEastAsia" w:eastAsiaTheme="minorEastAsia" w:hAnsiTheme="minorEastAsia"/>
          <w:lang w:eastAsia="zh-CN"/>
        </w:rPr>
      </w:pPr>
      <w:bookmarkStart w:id="67" w:name="_Toc341437911"/>
      <w:r w:rsidRPr="009E572A">
        <w:rPr>
          <w:rFonts w:asciiTheme="minorEastAsia" w:eastAsiaTheme="minorEastAsia" w:hAnsiTheme="minorEastAsia" w:hint="eastAsia"/>
          <w:lang w:eastAsia="zh-CN"/>
        </w:rPr>
        <w:t>4.1 版权说明</w:t>
      </w:r>
      <w:bookmarkEnd w:id="32"/>
      <w:bookmarkEnd w:id="33"/>
      <w:bookmarkEnd w:id="67"/>
    </w:p>
    <w:p w:rsidR="000E2712" w:rsidRPr="009E572A" w:rsidRDefault="000E2712" w:rsidP="000E2712">
      <w:pPr>
        <w:ind w:left="360" w:firstLine="420"/>
        <w:rPr>
          <w:rFonts w:asciiTheme="minorEastAsia" w:eastAsiaTheme="minorEastAsia" w:hAnsiTheme="minorEastAsia"/>
          <w:szCs w:val="21"/>
          <w:lang w:eastAsia="zh-CN"/>
        </w:rPr>
      </w:pPr>
      <w:r w:rsidRPr="009E572A">
        <w:rPr>
          <w:rFonts w:asciiTheme="minorEastAsia" w:eastAsiaTheme="minorEastAsia" w:hAnsiTheme="minorEastAsia" w:hint="eastAsia"/>
          <w:szCs w:val="21"/>
        </w:rPr>
        <w:t>此文档的版权归</w:t>
      </w:r>
      <w:r w:rsidR="000D3AE1" w:rsidRPr="000D3AE1">
        <w:rPr>
          <w:rFonts w:asciiTheme="minorEastAsia" w:eastAsiaTheme="minorEastAsia" w:hAnsiTheme="minorEastAsia" w:hint="eastAsia"/>
          <w:szCs w:val="21"/>
          <w:lang w:eastAsia="zh-CN"/>
        </w:rPr>
        <w:t>北京新浪支付科技有限公司</w:t>
      </w:r>
      <w:r w:rsidRPr="009E572A">
        <w:rPr>
          <w:rFonts w:asciiTheme="minorEastAsia" w:eastAsiaTheme="minorEastAsia" w:hAnsiTheme="minorEastAsia" w:hint="eastAsia"/>
          <w:szCs w:val="21"/>
        </w:rPr>
        <w:t>所有，作为本系统的最终用户，可以拥有该份文档的使用权，但未征得</w:t>
      </w:r>
      <w:r w:rsidR="000D3AE1" w:rsidRPr="000D3AE1">
        <w:rPr>
          <w:rFonts w:asciiTheme="minorEastAsia" w:eastAsiaTheme="minorEastAsia" w:hAnsiTheme="minorEastAsia" w:hint="eastAsia"/>
          <w:szCs w:val="21"/>
          <w:lang w:eastAsia="zh-CN"/>
        </w:rPr>
        <w:t>北京新浪支付科技有限公司</w:t>
      </w:r>
      <w:r w:rsidRPr="009E572A">
        <w:rPr>
          <w:rFonts w:asciiTheme="minorEastAsia" w:eastAsiaTheme="minorEastAsia" w:hAnsiTheme="minorEastAsia" w:hint="eastAsia"/>
          <w:szCs w:val="21"/>
        </w:rPr>
        <w:t>的书面批准，不得修改、公布</w:t>
      </w:r>
      <w:r w:rsidRPr="009E572A">
        <w:rPr>
          <w:rFonts w:asciiTheme="minorEastAsia" w:eastAsiaTheme="minorEastAsia" w:hAnsiTheme="minorEastAsia" w:hint="eastAsia"/>
          <w:szCs w:val="21"/>
          <w:lang w:eastAsia="zh-CN"/>
        </w:rPr>
        <w:t>本</w:t>
      </w:r>
      <w:r w:rsidRPr="009E572A">
        <w:rPr>
          <w:rFonts w:asciiTheme="minorEastAsia" w:eastAsiaTheme="minorEastAsia" w:hAnsiTheme="minorEastAsia" w:hint="eastAsia"/>
          <w:szCs w:val="21"/>
        </w:rPr>
        <w:t>文档，不得向第三方借阅、出让、出版</w:t>
      </w:r>
      <w:r w:rsidRPr="009E572A">
        <w:rPr>
          <w:rFonts w:asciiTheme="minorEastAsia" w:eastAsiaTheme="minorEastAsia" w:hAnsiTheme="minorEastAsia" w:hint="eastAsia"/>
          <w:szCs w:val="21"/>
          <w:lang w:eastAsia="zh-CN"/>
        </w:rPr>
        <w:t>本</w:t>
      </w:r>
      <w:r w:rsidRPr="009E572A">
        <w:rPr>
          <w:rFonts w:asciiTheme="minorEastAsia" w:eastAsiaTheme="minorEastAsia" w:hAnsiTheme="minorEastAsia" w:hint="eastAsia"/>
          <w:szCs w:val="21"/>
        </w:rPr>
        <w:t>文档。</w:t>
      </w:r>
    </w:p>
    <w:p w:rsidR="00CE5B7A" w:rsidRPr="00CD4BFB" w:rsidRDefault="000E2712" w:rsidP="00CD4BFB">
      <w:pPr>
        <w:pStyle w:val="2"/>
        <w:rPr>
          <w:rFonts w:asciiTheme="minorEastAsia" w:eastAsiaTheme="minorEastAsia" w:hAnsiTheme="minorEastAsia"/>
          <w:lang w:eastAsia="zh-CN"/>
        </w:rPr>
      </w:pPr>
      <w:bookmarkStart w:id="68" w:name="_Toc341437912"/>
      <w:r w:rsidRPr="009E572A">
        <w:rPr>
          <w:rFonts w:asciiTheme="minorEastAsia" w:eastAsiaTheme="minorEastAsia" w:hAnsiTheme="minorEastAsia" w:hint="eastAsia"/>
          <w:lang w:eastAsia="zh-CN"/>
        </w:rPr>
        <w:t xml:space="preserve">4.2 </w:t>
      </w:r>
      <w:r w:rsidR="00221E84">
        <w:rPr>
          <w:rFonts w:asciiTheme="minorEastAsia" w:eastAsiaTheme="minorEastAsia" w:hAnsiTheme="minorEastAsia"/>
          <w:lang w:eastAsia="zh-CN"/>
        </w:rPr>
        <w:t>新浪支付</w:t>
      </w:r>
      <w:r w:rsidRPr="009E572A">
        <w:rPr>
          <w:rFonts w:asciiTheme="minorEastAsia" w:eastAsiaTheme="minorEastAsia" w:hAnsiTheme="minorEastAsia" w:hint="eastAsia"/>
          <w:lang w:eastAsia="zh-CN"/>
        </w:rPr>
        <w:t>资源</w:t>
      </w:r>
      <w:bookmarkEnd w:id="68"/>
    </w:p>
    <w:p w:rsidR="000E2712" w:rsidRPr="009E572A" w:rsidRDefault="000E2712" w:rsidP="00CE5B7A">
      <w:pPr>
        <w:ind w:firstLine="420"/>
        <w:rPr>
          <w:rFonts w:asciiTheme="minorEastAsia" w:eastAsiaTheme="minorEastAsia" w:hAnsiTheme="minorEastAsia"/>
          <w:szCs w:val="21"/>
          <w:lang w:eastAsia="zh-CN"/>
        </w:rPr>
      </w:pPr>
      <w:r w:rsidRPr="009E572A">
        <w:rPr>
          <w:rFonts w:asciiTheme="minorEastAsia" w:eastAsiaTheme="minorEastAsia" w:hAnsiTheme="minorEastAsia" w:hint="eastAsia"/>
          <w:szCs w:val="21"/>
          <w:lang w:eastAsia="zh-CN"/>
        </w:rPr>
        <w:t>如果您对本文档及</w:t>
      </w:r>
      <w:r w:rsidR="00221E84">
        <w:rPr>
          <w:rFonts w:asciiTheme="minorEastAsia" w:eastAsiaTheme="minorEastAsia" w:hAnsiTheme="minorEastAsia"/>
          <w:szCs w:val="21"/>
          <w:lang w:eastAsia="zh-CN"/>
        </w:rPr>
        <w:t>新浪支付</w:t>
      </w:r>
      <w:r w:rsidRPr="009E572A">
        <w:rPr>
          <w:rFonts w:asciiTheme="minorEastAsia" w:eastAsiaTheme="minorEastAsia" w:hAnsiTheme="minorEastAsia" w:hint="eastAsia"/>
          <w:szCs w:val="21"/>
          <w:lang w:eastAsia="zh-CN"/>
        </w:rPr>
        <w:t>有任何建议或意见，请发送邮件至support@</w:t>
      </w:r>
      <w:r w:rsidR="00982658" w:rsidRPr="009E572A">
        <w:rPr>
          <w:rFonts w:asciiTheme="minorEastAsia" w:eastAsiaTheme="minorEastAsia" w:hAnsiTheme="minorEastAsia"/>
          <w:szCs w:val="21"/>
          <w:lang w:eastAsia="zh-CN"/>
        </w:rPr>
        <w:t>weibopay</w:t>
      </w:r>
      <w:r w:rsidRPr="009E572A">
        <w:rPr>
          <w:rFonts w:asciiTheme="minorEastAsia" w:eastAsiaTheme="minorEastAsia" w:hAnsiTheme="minorEastAsia" w:hint="eastAsia"/>
          <w:szCs w:val="21"/>
          <w:lang w:eastAsia="zh-CN"/>
        </w:rPr>
        <w:t xml:space="preserve">.com </w:t>
      </w:r>
    </w:p>
    <w:p w:rsidR="000E2712" w:rsidRPr="009E572A" w:rsidRDefault="00221E84" w:rsidP="00CE5B7A">
      <w:pPr>
        <w:ind w:firstLine="420"/>
        <w:rPr>
          <w:rFonts w:asciiTheme="minorEastAsia" w:eastAsiaTheme="minorEastAsia" w:hAnsiTheme="minorEastAsia"/>
          <w:szCs w:val="21"/>
          <w:lang w:eastAsia="zh-CN"/>
        </w:rPr>
      </w:pPr>
      <w:r>
        <w:rPr>
          <w:rFonts w:asciiTheme="minorEastAsia" w:eastAsiaTheme="minorEastAsia" w:hAnsiTheme="minorEastAsia"/>
          <w:szCs w:val="21"/>
          <w:lang w:eastAsia="zh-CN"/>
        </w:rPr>
        <w:t>新浪支付</w:t>
      </w:r>
      <w:r w:rsidR="000E2712" w:rsidRPr="009E572A">
        <w:rPr>
          <w:rFonts w:asciiTheme="minorEastAsia" w:eastAsiaTheme="minorEastAsia" w:hAnsiTheme="minorEastAsia" w:hint="eastAsia"/>
          <w:szCs w:val="21"/>
          <w:lang w:eastAsia="zh-CN"/>
        </w:rPr>
        <w:t>衷心感谢您的支持！</w:t>
      </w:r>
    </w:p>
    <w:p w:rsidR="002E3856" w:rsidRPr="009E572A" w:rsidRDefault="002E3856">
      <w:pPr>
        <w:rPr>
          <w:rFonts w:asciiTheme="minorEastAsia" w:eastAsiaTheme="minorEastAsia" w:hAnsiTheme="minorEastAsia"/>
        </w:rPr>
      </w:pPr>
    </w:p>
    <w:sectPr w:rsidR="002E3856" w:rsidRPr="009E572A" w:rsidSect="005004A5">
      <w:headerReference w:type="default" r:id="rId7"/>
      <w:footerReference w:type="default" r:id="rId8"/>
      <w:headerReference w:type="first" r:id="rId9"/>
      <w:pgSz w:w="11906" w:h="16838" w:code="9"/>
      <w:pgMar w:top="1440" w:right="1644" w:bottom="1440" w:left="1259" w:header="312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0684" w:rsidRDefault="00680684">
      <w:r>
        <w:separator/>
      </w:r>
    </w:p>
  </w:endnote>
  <w:endnote w:type="continuationSeparator" w:id="1">
    <w:p w:rsidR="00680684" w:rsidRDefault="006806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474A" w:rsidRDefault="0034474A">
    <w:pPr>
      <w:pStyle w:val="a4"/>
      <w:pBdr>
        <w:bottom w:val="single" w:sz="6" w:space="1" w:color="auto"/>
      </w:pBdr>
      <w:rPr>
        <w:lang w:eastAsia="zh-CN"/>
      </w:rPr>
    </w:pPr>
  </w:p>
  <w:p w:rsidR="0034474A" w:rsidRDefault="00F62CCB" w:rsidP="00CE5B7A">
    <w:pPr>
      <w:pStyle w:val="a4"/>
      <w:ind w:right="360"/>
      <w:rPr>
        <w:lang w:eastAsia="zh-CN"/>
      </w:rPr>
    </w:pPr>
    <w:r w:rsidRPr="00F62CCB">
      <w:rPr>
        <w:rFonts w:hint="eastAsia"/>
        <w:lang w:eastAsia="zh-CN"/>
      </w:rPr>
      <w:t>北京新浪支付科技有限公司</w:t>
    </w:r>
    <w:r w:rsidR="0034474A">
      <w:rPr>
        <w:rFonts w:hint="eastAsia"/>
        <w:lang w:eastAsia="zh-CN"/>
      </w:rPr>
      <w:t xml:space="preserve">            </w:t>
    </w:r>
    <w:r w:rsidR="00CE5B7A">
      <w:rPr>
        <w:rFonts w:hint="eastAsia"/>
        <w:lang w:eastAsia="zh-CN"/>
      </w:rPr>
      <w:t xml:space="preserve">       </w:t>
    </w:r>
    <w:r w:rsidR="0034474A">
      <w:rPr>
        <w:rFonts w:hint="eastAsia"/>
        <w:lang w:eastAsia="zh-CN"/>
      </w:rPr>
      <w:t xml:space="preserve">                                              </w:t>
    </w:r>
    <w:r w:rsidR="0034474A">
      <w:rPr>
        <w:rFonts w:hint="eastAsia"/>
        <w:lang w:eastAsia="zh-CN"/>
      </w:rPr>
      <w:t>第</w:t>
    </w:r>
    <w:r w:rsidR="0034474A" w:rsidRPr="008B523F">
      <w:t xml:space="preserve"> </w:t>
    </w:r>
    <w:r w:rsidR="00FB2022" w:rsidRPr="008B523F">
      <w:fldChar w:fldCharType="begin"/>
    </w:r>
    <w:r w:rsidR="0034474A" w:rsidRPr="008B523F">
      <w:instrText xml:space="preserve"> PAGE </w:instrText>
    </w:r>
    <w:r w:rsidR="00FB2022" w:rsidRPr="008B523F">
      <w:fldChar w:fldCharType="separate"/>
    </w:r>
    <w:r w:rsidR="004F3323">
      <w:rPr>
        <w:noProof/>
      </w:rPr>
      <w:t>4</w:t>
    </w:r>
    <w:r w:rsidR="00FB2022" w:rsidRPr="008B523F">
      <w:fldChar w:fldCharType="end"/>
    </w:r>
    <w:r w:rsidR="0034474A" w:rsidRPr="008B523F">
      <w:t xml:space="preserve"> </w:t>
    </w:r>
    <w:r w:rsidR="0034474A">
      <w:rPr>
        <w:rFonts w:hint="eastAsia"/>
        <w:lang w:eastAsia="zh-CN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0684" w:rsidRDefault="00680684">
      <w:r>
        <w:separator/>
      </w:r>
    </w:p>
  </w:footnote>
  <w:footnote w:type="continuationSeparator" w:id="1">
    <w:p w:rsidR="00680684" w:rsidRDefault="0068068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474A" w:rsidRDefault="0034474A" w:rsidP="005004A5">
    <w:pPr>
      <w:pStyle w:val="a3"/>
      <w:pBdr>
        <w:bottom w:val="single" w:sz="6" w:space="6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687" w:rsidRDefault="00851687" w:rsidP="00CE5B7A">
    <w:pPr>
      <w:pStyle w:val="a3"/>
      <w:jc w:val="both"/>
      <w:rPr>
        <w:rFonts w:ascii="微软雅黑" w:eastAsia="微软雅黑" w:hAnsi="微软雅黑"/>
        <w:b/>
        <w:sz w:val="32"/>
        <w:lang w:eastAsia="zh-CN"/>
      </w:rPr>
    </w:pPr>
  </w:p>
  <w:p w:rsidR="00CE5B7A" w:rsidRDefault="00FB2022" w:rsidP="00CE5B7A">
    <w:pPr>
      <w:pStyle w:val="a3"/>
      <w:jc w:val="both"/>
      <w:rPr>
        <w:rFonts w:ascii="微软雅黑" w:eastAsia="微软雅黑" w:hAnsi="微软雅黑"/>
        <w:b/>
        <w:sz w:val="32"/>
        <w:lang w:eastAsia="zh-CN"/>
      </w:rPr>
    </w:pPr>
    <w:r>
      <w:rPr>
        <w:rFonts w:ascii="微软雅黑" w:eastAsia="微软雅黑" w:hAnsi="微软雅黑"/>
        <w:b/>
        <w:noProof/>
        <w:sz w:val="32"/>
        <w:lang w:eastAsia="zh-C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left:0;text-align:left;margin-left:.8pt;margin-top:15.55pt;width:450.75pt;height:0;z-index:251658240" o:connectortype="straight"/>
      </w:pict>
    </w:r>
  </w:p>
  <w:p w:rsidR="00CE5B7A" w:rsidRPr="00AA179B" w:rsidRDefault="00F62CCB" w:rsidP="00CE5B7A">
    <w:pPr>
      <w:pStyle w:val="a3"/>
      <w:jc w:val="both"/>
      <w:rPr>
        <w:rFonts w:ascii="微软雅黑" w:eastAsia="微软雅黑" w:hAnsi="微软雅黑"/>
        <w:b/>
        <w:sz w:val="32"/>
        <w:lang w:eastAsia="zh-CN"/>
      </w:rPr>
    </w:pPr>
    <w:r w:rsidRPr="00F62CCB">
      <w:rPr>
        <w:rFonts w:ascii="微软雅黑" w:eastAsia="微软雅黑" w:hAnsi="微软雅黑" w:hint="eastAsia"/>
        <w:b/>
        <w:sz w:val="32"/>
        <w:lang w:eastAsia="zh-CN"/>
      </w:rPr>
      <w:t>北京新浪支付科技有限公司</w:t>
    </w:r>
  </w:p>
  <w:p w:rsidR="00CE5B7A" w:rsidRPr="00CE5B7A" w:rsidRDefault="00CE5B7A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852664B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287816"/>
    <w:multiLevelType w:val="hybridMultilevel"/>
    <w:tmpl w:val="7554766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B9A4F27"/>
    <w:multiLevelType w:val="hybridMultilevel"/>
    <w:tmpl w:val="B9C44948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3">
    <w:nsid w:val="1D130A72"/>
    <w:multiLevelType w:val="multilevel"/>
    <w:tmpl w:val="AD809A36"/>
    <w:lvl w:ilvl="0">
      <w:start w:val="3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>
    <w:nsid w:val="23693017"/>
    <w:multiLevelType w:val="multilevel"/>
    <w:tmpl w:val="7520B6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>
    <w:nsid w:val="295D16E2"/>
    <w:multiLevelType w:val="multilevel"/>
    <w:tmpl w:val="3EF49968"/>
    <w:lvl w:ilvl="0">
      <w:start w:val="3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>
    <w:nsid w:val="321B73D6"/>
    <w:multiLevelType w:val="hybridMultilevel"/>
    <w:tmpl w:val="5A2EEFD8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7">
    <w:nsid w:val="375C7B8D"/>
    <w:multiLevelType w:val="multilevel"/>
    <w:tmpl w:val="242AAB68"/>
    <w:lvl w:ilvl="0">
      <w:start w:val="3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8">
    <w:nsid w:val="486E78F0"/>
    <w:multiLevelType w:val="hybridMultilevel"/>
    <w:tmpl w:val="DBEC6C8E"/>
    <w:lvl w:ilvl="0" w:tplc="F6D288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2E69816">
      <w:numFmt w:val="none"/>
      <w:lvlText w:val=""/>
      <w:lvlJc w:val="left"/>
      <w:pPr>
        <w:tabs>
          <w:tab w:val="num" w:pos="360"/>
        </w:tabs>
      </w:pPr>
    </w:lvl>
    <w:lvl w:ilvl="2" w:tplc="302C53CC">
      <w:numFmt w:val="none"/>
      <w:lvlText w:val=""/>
      <w:lvlJc w:val="left"/>
      <w:pPr>
        <w:tabs>
          <w:tab w:val="num" w:pos="360"/>
        </w:tabs>
      </w:pPr>
    </w:lvl>
    <w:lvl w:ilvl="3" w:tplc="237823DC">
      <w:numFmt w:val="none"/>
      <w:lvlText w:val=""/>
      <w:lvlJc w:val="left"/>
      <w:pPr>
        <w:tabs>
          <w:tab w:val="num" w:pos="360"/>
        </w:tabs>
      </w:pPr>
    </w:lvl>
    <w:lvl w:ilvl="4" w:tplc="395A84D0">
      <w:numFmt w:val="none"/>
      <w:lvlText w:val=""/>
      <w:lvlJc w:val="left"/>
      <w:pPr>
        <w:tabs>
          <w:tab w:val="num" w:pos="360"/>
        </w:tabs>
      </w:pPr>
    </w:lvl>
    <w:lvl w:ilvl="5" w:tplc="BAAAAAE4">
      <w:numFmt w:val="none"/>
      <w:lvlText w:val=""/>
      <w:lvlJc w:val="left"/>
      <w:pPr>
        <w:tabs>
          <w:tab w:val="num" w:pos="360"/>
        </w:tabs>
      </w:pPr>
    </w:lvl>
    <w:lvl w:ilvl="6" w:tplc="75FCA7CA">
      <w:numFmt w:val="none"/>
      <w:lvlText w:val=""/>
      <w:lvlJc w:val="left"/>
      <w:pPr>
        <w:tabs>
          <w:tab w:val="num" w:pos="360"/>
        </w:tabs>
      </w:pPr>
    </w:lvl>
    <w:lvl w:ilvl="7" w:tplc="632C2A7A">
      <w:numFmt w:val="none"/>
      <w:lvlText w:val=""/>
      <w:lvlJc w:val="left"/>
      <w:pPr>
        <w:tabs>
          <w:tab w:val="num" w:pos="360"/>
        </w:tabs>
      </w:pPr>
    </w:lvl>
    <w:lvl w:ilvl="8" w:tplc="FDD0DB9E">
      <w:numFmt w:val="none"/>
      <w:lvlText w:val=""/>
      <w:lvlJc w:val="left"/>
      <w:pPr>
        <w:tabs>
          <w:tab w:val="num" w:pos="360"/>
        </w:tabs>
      </w:pPr>
    </w:lvl>
  </w:abstractNum>
  <w:abstractNum w:abstractNumId="9">
    <w:nsid w:val="53C85B88"/>
    <w:multiLevelType w:val="hybridMultilevel"/>
    <w:tmpl w:val="729EAE40"/>
    <w:lvl w:ilvl="0" w:tplc="04090001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0">
    <w:nsid w:val="6A9A673C"/>
    <w:multiLevelType w:val="hybridMultilevel"/>
    <w:tmpl w:val="7688C60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76B370A5"/>
    <w:multiLevelType w:val="hybridMultilevel"/>
    <w:tmpl w:val="5A2A9492"/>
    <w:lvl w:ilvl="0" w:tplc="04090001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2">
    <w:nsid w:val="77763BC3"/>
    <w:multiLevelType w:val="hybridMultilevel"/>
    <w:tmpl w:val="ECE46EF6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3">
    <w:nsid w:val="7A5F6123"/>
    <w:multiLevelType w:val="hybridMultilevel"/>
    <w:tmpl w:val="2EC45D48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6"/>
  </w:num>
  <w:num w:numId="5">
    <w:abstractNumId w:val="2"/>
  </w:num>
  <w:num w:numId="6">
    <w:abstractNumId w:val="12"/>
  </w:num>
  <w:num w:numId="7">
    <w:abstractNumId w:val="13"/>
  </w:num>
  <w:num w:numId="8">
    <w:abstractNumId w:val="10"/>
  </w:num>
  <w:num w:numId="9">
    <w:abstractNumId w:val="1"/>
  </w:num>
  <w:num w:numId="10">
    <w:abstractNumId w:val="4"/>
  </w:num>
  <w:num w:numId="11">
    <w:abstractNumId w:val="3"/>
  </w:num>
  <w:num w:numId="12">
    <w:abstractNumId w:val="7"/>
  </w:num>
  <w:num w:numId="13">
    <w:abstractNumId w:val="5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82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2712"/>
    <w:rsid w:val="00025B10"/>
    <w:rsid w:val="00040AC0"/>
    <w:rsid w:val="0007659F"/>
    <w:rsid w:val="000806A9"/>
    <w:rsid w:val="00086938"/>
    <w:rsid w:val="000A101F"/>
    <w:rsid w:val="000B1AC5"/>
    <w:rsid w:val="000B2ED0"/>
    <w:rsid w:val="000C1C67"/>
    <w:rsid w:val="000C3A34"/>
    <w:rsid w:val="000D0B83"/>
    <w:rsid w:val="000D3AE1"/>
    <w:rsid w:val="000E2712"/>
    <w:rsid w:val="001077C0"/>
    <w:rsid w:val="00110BD9"/>
    <w:rsid w:val="001155D9"/>
    <w:rsid w:val="00133ABC"/>
    <w:rsid w:val="0013789B"/>
    <w:rsid w:val="00167AA1"/>
    <w:rsid w:val="00176553"/>
    <w:rsid w:val="0018084E"/>
    <w:rsid w:val="00182C2C"/>
    <w:rsid w:val="001A4ACA"/>
    <w:rsid w:val="001B1949"/>
    <w:rsid w:val="001B22DB"/>
    <w:rsid w:val="001C65F3"/>
    <w:rsid w:val="001D31C1"/>
    <w:rsid w:val="00221E84"/>
    <w:rsid w:val="00226F08"/>
    <w:rsid w:val="00264A0F"/>
    <w:rsid w:val="00264C0A"/>
    <w:rsid w:val="00274682"/>
    <w:rsid w:val="002805DD"/>
    <w:rsid w:val="0028401F"/>
    <w:rsid w:val="00291423"/>
    <w:rsid w:val="002914AF"/>
    <w:rsid w:val="00293D13"/>
    <w:rsid w:val="002B535D"/>
    <w:rsid w:val="002B5B2F"/>
    <w:rsid w:val="002E3856"/>
    <w:rsid w:val="002E7A34"/>
    <w:rsid w:val="003074B6"/>
    <w:rsid w:val="0034474A"/>
    <w:rsid w:val="003956EF"/>
    <w:rsid w:val="003D2774"/>
    <w:rsid w:val="003E07A3"/>
    <w:rsid w:val="003F31E6"/>
    <w:rsid w:val="00422870"/>
    <w:rsid w:val="0045481D"/>
    <w:rsid w:val="0047295F"/>
    <w:rsid w:val="00490B23"/>
    <w:rsid w:val="004A1228"/>
    <w:rsid w:val="004B0A85"/>
    <w:rsid w:val="004C274B"/>
    <w:rsid w:val="004C357D"/>
    <w:rsid w:val="004C641E"/>
    <w:rsid w:val="004D6F7D"/>
    <w:rsid w:val="004F3323"/>
    <w:rsid w:val="005004A5"/>
    <w:rsid w:val="00503387"/>
    <w:rsid w:val="00507880"/>
    <w:rsid w:val="00512717"/>
    <w:rsid w:val="005270F4"/>
    <w:rsid w:val="0053179E"/>
    <w:rsid w:val="005431F1"/>
    <w:rsid w:val="00567B1D"/>
    <w:rsid w:val="00572E04"/>
    <w:rsid w:val="0058595C"/>
    <w:rsid w:val="005A4121"/>
    <w:rsid w:val="005F5136"/>
    <w:rsid w:val="006216F0"/>
    <w:rsid w:val="00636BF3"/>
    <w:rsid w:val="006401A3"/>
    <w:rsid w:val="00680684"/>
    <w:rsid w:val="00680995"/>
    <w:rsid w:val="006A0A62"/>
    <w:rsid w:val="006A41BE"/>
    <w:rsid w:val="006D568F"/>
    <w:rsid w:val="006F4522"/>
    <w:rsid w:val="006F6E48"/>
    <w:rsid w:val="0070281E"/>
    <w:rsid w:val="00736449"/>
    <w:rsid w:val="007406BF"/>
    <w:rsid w:val="00744832"/>
    <w:rsid w:val="00744A02"/>
    <w:rsid w:val="007A4306"/>
    <w:rsid w:val="007A5A14"/>
    <w:rsid w:val="007F3340"/>
    <w:rsid w:val="00816F79"/>
    <w:rsid w:val="00835F8C"/>
    <w:rsid w:val="0084457A"/>
    <w:rsid w:val="008465D2"/>
    <w:rsid w:val="00851687"/>
    <w:rsid w:val="00855EA9"/>
    <w:rsid w:val="00896B9E"/>
    <w:rsid w:val="008A3CF0"/>
    <w:rsid w:val="008C654C"/>
    <w:rsid w:val="008E2167"/>
    <w:rsid w:val="008F0049"/>
    <w:rsid w:val="009113BE"/>
    <w:rsid w:val="0092414F"/>
    <w:rsid w:val="009373F3"/>
    <w:rsid w:val="009429EC"/>
    <w:rsid w:val="00972376"/>
    <w:rsid w:val="0098069E"/>
    <w:rsid w:val="00982658"/>
    <w:rsid w:val="009C0D16"/>
    <w:rsid w:val="009E572A"/>
    <w:rsid w:val="009E6131"/>
    <w:rsid w:val="009E7F84"/>
    <w:rsid w:val="009F0829"/>
    <w:rsid w:val="00A03FED"/>
    <w:rsid w:val="00A07B45"/>
    <w:rsid w:val="00A259FE"/>
    <w:rsid w:val="00A42E98"/>
    <w:rsid w:val="00A726B1"/>
    <w:rsid w:val="00AA1766"/>
    <w:rsid w:val="00AB5567"/>
    <w:rsid w:val="00AB61BC"/>
    <w:rsid w:val="00AD26E9"/>
    <w:rsid w:val="00AF5457"/>
    <w:rsid w:val="00B25EFF"/>
    <w:rsid w:val="00B31B61"/>
    <w:rsid w:val="00B67587"/>
    <w:rsid w:val="00B74F21"/>
    <w:rsid w:val="00B83515"/>
    <w:rsid w:val="00B84A7E"/>
    <w:rsid w:val="00B85F87"/>
    <w:rsid w:val="00BD6CA4"/>
    <w:rsid w:val="00BF0D36"/>
    <w:rsid w:val="00C2212D"/>
    <w:rsid w:val="00C37450"/>
    <w:rsid w:val="00C91A93"/>
    <w:rsid w:val="00CB2F8B"/>
    <w:rsid w:val="00CD4BFB"/>
    <w:rsid w:val="00CE5B7A"/>
    <w:rsid w:val="00CF0236"/>
    <w:rsid w:val="00D22B54"/>
    <w:rsid w:val="00D32579"/>
    <w:rsid w:val="00D57265"/>
    <w:rsid w:val="00D7021D"/>
    <w:rsid w:val="00DA6D56"/>
    <w:rsid w:val="00DC2989"/>
    <w:rsid w:val="00DD686F"/>
    <w:rsid w:val="00DE6408"/>
    <w:rsid w:val="00DF38B5"/>
    <w:rsid w:val="00DF5C24"/>
    <w:rsid w:val="00E53D0B"/>
    <w:rsid w:val="00E829DD"/>
    <w:rsid w:val="00E85917"/>
    <w:rsid w:val="00E86BFC"/>
    <w:rsid w:val="00EA7976"/>
    <w:rsid w:val="00ED2320"/>
    <w:rsid w:val="00F11FBE"/>
    <w:rsid w:val="00F255D8"/>
    <w:rsid w:val="00F51414"/>
    <w:rsid w:val="00F600AB"/>
    <w:rsid w:val="00F62CCB"/>
    <w:rsid w:val="00F947D1"/>
    <w:rsid w:val="00FA7A76"/>
    <w:rsid w:val="00FB0A8B"/>
    <w:rsid w:val="00FB2022"/>
    <w:rsid w:val="00FB5EA3"/>
    <w:rsid w:val="00FC33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able of figures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712"/>
    <w:pPr>
      <w:widowControl w:val="0"/>
      <w:suppressAutoHyphens/>
      <w:jc w:val="both"/>
    </w:pPr>
    <w:rPr>
      <w:rFonts w:ascii="Times New Roman" w:eastAsia="宋体" w:hAnsi="Times New Roman" w:cs="Times New Roman"/>
      <w:kern w:val="1"/>
      <w:sz w:val="21"/>
      <w:szCs w:val="20"/>
      <w:lang w:eastAsia="ar-SA"/>
    </w:rPr>
  </w:style>
  <w:style w:type="paragraph" w:styleId="1">
    <w:name w:val="heading 1"/>
    <w:basedOn w:val="a"/>
    <w:next w:val="a"/>
    <w:link w:val="1Char"/>
    <w:qFormat/>
    <w:rsid w:val="000E27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E271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0E27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0E2712"/>
    <w:rPr>
      <w:rFonts w:ascii="Times New Roman" w:eastAsia="宋体" w:hAnsi="Times New Roman" w:cs="Times New Roman"/>
      <w:b/>
      <w:bCs/>
      <w:kern w:val="44"/>
      <w:sz w:val="44"/>
      <w:szCs w:val="44"/>
      <w:lang w:eastAsia="ar-SA"/>
    </w:rPr>
  </w:style>
  <w:style w:type="character" w:customStyle="1" w:styleId="2Char">
    <w:name w:val="标题 2 Char"/>
    <w:basedOn w:val="a0"/>
    <w:link w:val="2"/>
    <w:rsid w:val="000E2712"/>
    <w:rPr>
      <w:rFonts w:ascii="Arial" w:eastAsia="黑体" w:hAnsi="Arial" w:cs="Times New Roman"/>
      <w:b/>
      <w:bCs/>
      <w:kern w:val="1"/>
      <w:sz w:val="32"/>
      <w:szCs w:val="32"/>
      <w:lang w:eastAsia="ar-SA"/>
    </w:rPr>
  </w:style>
  <w:style w:type="character" w:customStyle="1" w:styleId="3Char">
    <w:name w:val="标题 3 Char"/>
    <w:basedOn w:val="a0"/>
    <w:link w:val="3"/>
    <w:rsid w:val="000E2712"/>
    <w:rPr>
      <w:rFonts w:ascii="Times New Roman" w:eastAsia="宋体" w:hAnsi="Times New Roman" w:cs="Times New Roman"/>
      <w:b/>
      <w:bCs/>
      <w:kern w:val="1"/>
      <w:sz w:val="32"/>
      <w:szCs w:val="32"/>
      <w:lang w:eastAsia="ar-SA"/>
    </w:rPr>
  </w:style>
  <w:style w:type="paragraph" w:styleId="a3">
    <w:name w:val="header"/>
    <w:basedOn w:val="a"/>
    <w:link w:val="Char"/>
    <w:rsid w:val="000E27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E2712"/>
    <w:rPr>
      <w:rFonts w:ascii="Times New Roman" w:eastAsia="宋体" w:hAnsi="Times New Roman" w:cs="Times New Roman"/>
      <w:kern w:val="1"/>
      <w:sz w:val="18"/>
      <w:szCs w:val="18"/>
      <w:lang w:eastAsia="ar-SA"/>
    </w:rPr>
  </w:style>
  <w:style w:type="paragraph" w:styleId="a4">
    <w:name w:val="footer"/>
    <w:basedOn w:val="a"/>
    <w:link w:val="Char0"/>
    <w:rsid w:val="000E27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E2712"/>
    <w:rPr>
      <w:rFonts w:ascii="Times New Roman" w:eastAsia="宋体" w:hAnsi="Times New Roman" w:cs="Times New Roman"/>
      <w:kern w:val="1"/>
      <w:sz w:val="18"/>
      <w:szCs w:val="18"/>
      <w:lang w:eastAsia="ar-SA"/>
    </w:rPr>
  </w:style>
  <w:style w:type="paragraph" w:styleId="10">
    <w:name w:val="toc 1"/>
    <w:basedOn w:val="a"/>
    <w:next w:val="a"/>
    <w:uiPriority w:val="39"/>
    <w:rsid w:val="000E2712"/>
    <w:pPr>
      <w:spacing w:before="120" w:after="120"/>
      <w:jc w:val="left"/>
    </w:pPr>
    <w:rPr>
      <w:b/>
      <w:bCs/>
      <w:caps/>
      <w:sz w:val="20"/>
    </w:rPr>
  </w:style>
  <w:style w:type="table" w:styleId="a5">
    <w:name w:val="Table Grid"/>
    <w:basedOn w:val="a1"/>
    <w:rsid w:val="000E2712"/>
    <w:pPr>
      <w:widowControl w:val="0"/>
      <w:suppressAutoHyphens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uiPriority w:val="99"/>
    <w:rsid w:val="000E2712"/>
    <w:rPr>
      <w:color w:val="0000FF"/>
      <w:u w:val="single"/>
    </w:rPr>
  </w:style>
  <w:style w:type="paragraph" w:customStyle="1" w:styleId="20">
    <w:name w:val="2"/>
    <w:basedOn w:val="a"/>
    <w:next w:val="a"/>
    <w:rsid w:val="000E2712"/>
    <w:pPr>
      <w:ind w:firstLine="420"/>
    </w:pPr>
  </w:style>
  <w:style w:type="paragraph" w:styleId="a7">
    <w:name w:val="table of figures"/>
    <w:basedOn w:val="a"/>
    <w:next w:val="a"/>
    <w:semiHidden/>
    <w:rsid w:val="000E2712"/>
    <w:pPr>
      <w:ind w:leftChars="200" w:left="200" w:hangingChars="200" w:hanging="200"/>
    </w:pPr>
  </w:style>
  <w:style w:type="paragraph" w:styleId="30">
    <w:name w:val="toc 3"/>
    <w:basedOn w:val="a"/>
    <w:next w:val="a"/>
    <w:autoRedefine/>
    <w:uiPriority w:val="39"/>
    <w:rsid w:val="000E2712"/>
    <w:pPr>
      <w:ind w:leftChars="400" w:left="840"/>
    </w:pPr>
  </w:style>
  <w:style w:type="paragraph" w:styleId="21">
    <w:name w:val="toc 2"/>
    <w:basedOn w:val="a"/>
    <w:next w:val="a"/>
    <w:autoRedefine/>
    <w:uiPriority w:val="39"/>
    <w:rsid w:val="000E2712"/>
    <w:pPr>
      <w:ind w:leftChars="200" w:left="420"/>
    </w:pPr>
  </w:style>
  <w:style w:type="character" w:styleId="a8">
    <w:name w:val="page number"/>
    <w:basedOn w:val="a0"/>
    <w:rsid w:val="000E2712"/>
  </w:style>
  <w:style w:type="character" w:customStyle="1" w:styleId="userno1">
    <w:name w:val="userno1"/>
    <w:rsid w:val="000E2712"/>
    <w:rPr>
      <w:b w:val="0"/>
      <w:bCs w:val="0"/>
      <w:color w:val="666666"/>
      <w:sz w:val="18"/>
      <w:szCs w:val="18"/>
    </w:rPr>
  </w:style>
  <w:style w:type="paragraph" w:styleId="a9">
    <w:name w:val="Document Map"/>
    <w:basedOn w:val="a"/>
    <w:link w:val="Char1"/>
    <w:uiPriority w:val="99"/>
    <w:semiHidden/>
    <w:unhideWhenUsed/>
    <w:rsid w:val="00F62CCB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9"/>
    <w:uiPriority w:val="99"/>
    <w:semiHidden/>
    <w:rsid w:val="00F62CCB"/>
    <w:rPr>
      <w:rFonts w:ascii="宋体" w:eastAsia="宋体" w:hAnsi="Times New Roman" w:cs="Times New Roman"/>
      <w:kern w:val="1"/>
      <w:sz w:val="18"/>
      <w:szCs w:val="18"/>
      <w:lang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able of figures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712"/>
    <w:pPr>
      <w:widowControl w:val="0"/>
      <w:suppressAutoHyphens/>
      <w:jc w:val="both"/>
    </w:pPr>
    <w:rPr>
      <w:rFonts w:ascii="Times New Roman" w:eastAsia="宋体" w:hAnsi="Times New Roman" w:cs="Times New Roman"/>
      <w:kern w:val="1"/>
      <w:sz w:val="21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0E27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0E271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0E27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0E2712"/>
    <w:rPr>
      <w:rFonts w:ascii="Times New Roman" w:eastAsia="宋体" w:hAnsi="Times New Roman" w:cs="Times New Roman"/>
      <w:b/>
      <w:bCs/>
      <w:kern w:val="44"/>
      <w:sz w:val="44"/>
      <w:szCs w:val="44"/>
      <w:lang w:eastAsia="ar-SA"/>
    </w:rPr>
  </w:style>
  <w:style w:type="character" w:customStyle="1" w:styleId="20">
    <w:name w:val="标题 2字符"/>
    <w:basedOn w:val="a0"/>
    <w:link w:val="2"/>
    <w:rsid w:val="000E2712"/>
    <w:rPr>
      <w:rFonts w:ascii="Arial" w:eastAsia="黑体" w:hAnsi="Arial" w:cs="Times New Roman"/>
      <w:b/>
      <w:bCs/>
      <w:kern w:val="1"/>
      <w:sz w:val="32"/>
      <w:szCs w:val="32"/>
      <w:lang w:eastAsia="ar-SA"/>
    </w:rPr>
  </w:style>
  <w:style w:type="character" w:customStyle="1" w:styleId="30">
    <w:name w:val="标题 3字符"/>
    <w:basedOn w:val="a0"/>
    <w:link w:val="3"/>
    <w:rsid w:val="000E2712"/>
    <w:rPr>
      <w:rFonts w:ascii="Times New Roman" w:eastAsia="宋体" w:hAnsi="Times New Roman" w:cs="Times New Roman"/>
      <w:b/>
      <w:bCs/>
      <w:kern w:val="1"/>
      <w:sz w:val="32"/>
      <w:szCs w:val="32"/>
      <w:lang w:eastAsia="ar-SA"/>
    </w:rPr>
  </w:style>
  <w:style w:type="paragraph" w:styleId="a3">
    <w:name w:val="header"/>
    <w:basedOn w:val="a"/>
    <w:link w:val="a4"/>
    <w:rsid w:val="000E27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rsid w:val="000E2712"/>
    <w:rPr>
      <w:rFonts w:ascii="Times New Roman" w:eastAsia="宋体" w:hAnsi="Times New Roman" w:cs="Times New Roman"/>
      <w:kern w:val="1"/>
      <w:sz w:val="18"/>
      <w:szCs w:val="18"/>
      <w:lang w:eastAsia="ar-SA"/>
    </w:rPr>
  </w:style>
  <w:style w:type="paragraph" w:styleId="a5">
    <w:name w:val="footer"/>
    <w:basedOn w:val="a"/>
    <w:link w:val="a6"/>
    <w:rsid w:val="000E27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rsid w:val="000E2712"/>
    <w:rPr>
      <w:rFonts w:ascii="Times New Roman" w:eastAsia="宋体" w:hAnsi="Times New Roman" w:cs="Times New Roman"/>
      <w:kern w:val="1"/>
      <w:sz w:val="18"/>
      <w:szCs w:val="18"/>
      <w:lang w:eastAsia="ar-SA"/>
    </w:rPr>
  </w:style>
  <w:style w:type="paragraph" w:styleId="11">
    <w:name w:val="toc 1"/>
    <w:basedOn w:val="a"/>
    <w:next w:val="a"/>
    <w:uiPriority w:val="39"/>
    <w:rsid w:val="000E2712"/>
    <w:pPr>
      <w:spacing w:before="120" w:after="120"/>
      <w:jc w:val="left"/>
    </w:pPr>
    <w:rPr>
      <w:b/>
      <w:bCs/>
      <w:caps/>
      <w:sz w:val="20"/>
    </w:rPr>
  </w:style>
  <w:style w:type="table" w:styleId="a7">
    <w:name w:val="Table Grid"/>
    <w:basedOn w:val="a1"/>
    <w:rsid w:val="000E2712"/>
    <w:pPr>
      <w:widowControl w:val="0"/>
      <w:suppressAutoHyphens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rsid w:val="000E2712"/>
    <w:rPr>
      <w:color w:val="0000FF"/>
      <w:u w:val="single"/>
    </w:rPr>
  </w:style>
  <w:style w:type="paragraph" w:customStyle="1" w:styleId="21">
    <w:name w:val="2"/>
    <w:basedOn w:val="a"/>
    <w:next w:val="a"/>
    <w:rsid w:val="000E2712"/>
    <w:pPr>
      <w:ind w:firstLine="420"/>
    </w:pPr>
  </w:style>
  <w:style w:type="paragraph" w:styleId="a9">
    <w:name w:val="table of figures"/>
    <w:basedOn w:val="a"/>
    <w:next w:val="a"/>
    <w:semiHidden/>
    <w:rsid w:val="000E2712"/>
    <w:pPr>
      <w:ind w:leftChars="200" w:left="200" w:hangingChars="200" w:hanging="200"/>
    </w:pPr>
  </w:style>
  <w:style w:type="paragraph" w:styleId="31">
    <w:name w:val="toc 3"/>
    <w:basedOn w:val="a"/>
    <w:next w:val="a"/>
    <w:autoRedefine/>
    <w:uiPriority w:val="39"/>
    <w:rsid w:val="000E2712"/>
    <w:pPr>
      <w:ind w:leftChars="400" w:left="840"/>
    </w:pPr>
  </w:style>
  <w:style w:type="paragraph" w:styleId="22">
    <w:name w:val="toc 2"/>
    <w:basedOn w:val="a"/>
    <w:next w:val="a"/>
    <w:autoRedefine/>
    <w:uiPriority w:val="39"/>
    <w:rsid w:val="000E2712"/>
    <w:pPr>
      <w:ind w:leftChars="200" w:left="420"/>
    </w:pPr>
  </w:style>
  <w:style w:type="character" w:styleId="aa">
    <w:name w:val="page number"/>
    <w:basedOn w:val="a0"/>
    <w:rsid w:val="000E2712"/>
  </w:style>
  <w:style w:type="character" w:customStyle="1" w:styleId="userno1">
    <w:name w:val="userno1"/>
    <w:rsid w:val="000E2712"/>
    <w:rPr>
      <w:b w:val="0"/>
      <w:bCs w:val="0"/>
      <w:color w:val="666666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881</Words>
  <Characters>5027</Characters>
  <Application>Microsoft Office Word</Application>
  <DocSecurity>0</DocSecurity>
  <Lines>41</Lines>
  <Paragraphs>11</Paragraphs>
  <ScaleCrop>false</ScaleCrop>
  <Company>Hex</Company>
  <LinksUpToDate>false</LinksUpToDate>
  <CharactersWithSpaces>5897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Daisy</dc:creator>
  <cp:keywords/>
  <dc:description/>
  <cp:lastModifiedBy>HP</cp:lastModifiedBy>
  <cp:revision>62</cp:revision>
  <dcterms:created xsi:type="dcterms:W3CDTF">2012-08-03T05:39:00Z</dcterms:created>
  <dcterms:modified xsi:type="dcterms:W3CDTF">2012-12-14T04:10:00Z</dcterms:modified>
</cp:coreProperties>
</file>