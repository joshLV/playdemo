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12" w:rsidRPr="00871CE7" w:rsidRDefault="000E2712" w:rsidP="000E2712">
      <w:pPr>
        <w:jc w:val="right"/>
        <w:rPr>
          <w:rFonts w:asciiTheme="minorEastAsia" w:eastAsiaTheme="minorEastAsia" w:hAnsiTheme="minorEastAsia"/>
          <w:szCs w:val="21"/>
          <w:lang w:eastAsia="zh-CN"/>
        </w:rPr>
      </w:pPr>
    </w:p>
    <w:p w:rsidR="00554A21" w:rsidRPr="00871CE7" w:rsidRDefault="00554A21" w:rsidP="004440C4">
      <w:pPr>
        <w:spacing w:beforeLines="1100"/>
        <w:jc w:val="right"/>
        <w:rPr>
          <w:rFonts w:ascii="微软雅黑" w:eastAsia="微软雅黑" w:hAnsi="微软雅黑"/>
          <w:b/>
          <w:color w:val="000000"/>
          <w:sz w:val="56"/>
          <w:szCs w:val="52"/>
        </w:rPr>
      </w:pPr>
      <w:r w:rsidRPr="00871CE7">
        <w:rPr>
          <w:rFonts w:ascii="微软雅黑" w:eastAsia="微软雅黑" w:hAnsi="微软雅黑" w:hint="eastAsia"/>
          <w:b/>
          <w:color w:val="000000"/>
          <w:sz w:val="56"/>
          <w:szCs w:val="52"/>
          <w:lang w:eastAsia="zh-CN"/>
        </w:rPr>
        <w:t>&lt;</w:t>
      </w:r>
      <w:r w:rsidR="00433C45">
        <w:rPr>
          <w:rFonts w:ascii="微软雅黑" w:eastAsia="微软雅黑" w:hAnsi="微软雅黑" w:hint="eastAsia"/>
          <w:b/>
          <w:color w:val="000000"/>
          <w:sz w:val="56"/>
          <w:szCs w:val="52"/>
          <w:lang w:eastAsia="zh-CN"/>
        </w:rPr>
        <w:t>新浪支付</w:t>
      </w:r>
      <w:r w:rsidRPr="00871CE7">
        <w:rPr>
          <w:rFonts w:ascii="微软雅黑" w:eastAsia="微软雅黑" w:hAnsi="微软雅黑" w:hint="eastAsia"/>
          <w:b/>
          <w:color w:val="000000"/>
          <w:sz w:val="56"/>
          <w:szCs w:val="52"/>
          <w:lang w:eastAsia="zh-CN"/>
        </w:rPr>
        <w:t>人民币支付自动对账接口&gt;</w:t>
      </w:r>
    </w:p>
    <w:p w:rsidR="00554A21" w:rsidRPr="00871CE7" w:rsidRDefault="00554A21" w:rsidP="00554A21">
      <w:pPr>
        <w:jc w:val="right"/>
        <w:rPr>
          <w:rFonts w:ascii="微软雅黑" w:eastAsia="微软雅黑" w:hAnsi="微软雅黑"/>
          <w:sz w:val="32"/>
          <w:lang w:eastAsia="zh-CN"/>
        </w:rPr>
      </w:pPr>
      <w:r w:rsidRPr="00871CE7">
        <w:rPr>
          <w:rFonts w:ascii="微软雅黑" w:eastAsia="微软雅黑" w:hAnsi="微软雅黑"/>
          <w:sz w:val="36"/>
          <w:szCs w:val="36"/>
        </w:rPr>
        <w:t>商户接口规范</w:t>
      </w:r>
    </w:p>
    <w:p w:rsidR="00554A21" w:rsidRPr="00871CE7" w:rsidRDefault="00554A21" w:rsidP="00554A21">
      <w:pPr>
        <w:jc w:val="right"/>
        <w:rPr>
          <w:rFonts w:ascii="微软雅黑" w:eastAsia="微软雅黑" w:hAnsi="微软雅黑"/>
          <w:sz w:val="32"/>
          <w:lang w:eastAsia="zh-CN"/>
        </w:rPr>
      </w:pPr>
    </w:p>
    <w:p w:rsidR="00554A21" w:rsidRPr="00871CE7" w:rsidRDefault="00554A21" w:rsidP="004440C4">
      <w:pPr>
        <w:wordWrap w:val="0"/>
        <w:spacing w:afterLines="1700"/>
        <w:jc w:val="right"/>
        <w:rPr>
          <w:rFonts w:ascii="微软雅黑" w:eastAsia="微软雅黑" w:hAnsi="微软雅黑"/>
          <w:b/>
          <w:sz w:val="32"/>
          <w:lang w:eastAsia="zh-CN"/>
        </w:rPr>
      </w:pPr>
      <w:r w:rsidRPr="00871CE7">
        <w:rPr>
          <w:rFonts w:ascii="微软雅黑" w:eastAsia="微软雅黑" w:hAnsi="微软雅黑" w:hint="eastAsia"/>
          <w:b/>
          <w:sz w:val="32"/>
          <w:lang w:eastAsia="zh-CN"/>
        </w:rPr>
        <w:t>版本&lt;1.0.0&gt;</w:t>
      </w:r>
    </w:p>
    <w:p w:rsidR="000E2712" w:rsidRPr="00871CE7" w:rsidRDefault="000E2712" w:rsidP="000E2712">
      <w:pPr>
        <w:jc w:val="center"/>
        <w:rPr>
          <w:rFonts w:asciiTheme="minorEastAsia" w:eastAsiaTheme="minorEastAsia" w:hAnsiTheme="minorEastAsia"/>
          <w:sz w:val="30"/>
        </w:rPr>
      </w:pPr>
    </w:p>
    <w:p w:rsidR="00554A21" w:rsidRPr="00871CE7" w:rsidRDefault="00554A21" w:rsidP="000E2712">
      <w:pPr>
        <w:jc w:val="center"/>
        <w:rPr>
          <w:rFonts w:asciiTheme="minorEastAsia" w:eastAsiaTheme="minorEastAsia" w:hAnsiTheme="minorEastAsia"/>
          <w:lang w:eastAsia="zh-CN"/>
        </w:rPr>
      </w:pPr>
    </w:p>
    <w:p w:rsidR="00554A21" w:rsidRPr="00871CE7" w:rsidRDefault="00554A21" w:rsidP="000E2712">
      <w:pPr>
        <w:jc w:val="center"/>
        <w:rPr>
          <w:rFonts w:asciiTheme="minorEastAsia" w:eastAsiaTheme="minorEastAsia" w:hAnsiTheme="minorEastAsia"/>
          <w:lang w:eastAsia="zh-CN"/>
        </w:rPr>
      </w:pPr>
    </w:p>
    <w:p w:rsidR="000E2712" w:rsidRPr="00871CE7" w:rsidRDefault="000E2712" w:rsidP="000E2712">
      <w:pPr>
        <w:jc w:val="center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目         录</w:t>
      </w:r>
    </w:p>
    <w:p w:rsidR="00871CE7" w:rsidRDefault="00F169C3">
      <w:pPr>
        <w:pStyle w:val="10"/>
        <w:tabs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F169C3">
        <w:rPr>
          <w:rFonts w:asciiTheme="minorEastAsia" w:eastAsiaTheme="minorEastAsia" w:hAnsiTheme="minorEastAsia"/>
          <w:lang w:eastAsia="zh-CN"/>
        </w:rPr>
        <w:fldChar w:fldCharType="begin"/>
      </w:r>
      <w:r w:rsidR="000E2712" w:rsidRPr="00871CE7">
        <w:rPr>
          <w:rFonts w:asciiTheme="minorEastAsia" w:eastAsiaTheme="minorEastAsia" w:hAnsiTheme="minorEastAsia"/>
          <w:lang w:eastAsia="zh-CN"/>
        </w:rPr>
        <w:instrText xml:space="preserve"> TOC \o "1-3" \h \z \u </w:instrText>
      </w:r>
      <w:r w:rsidRPr="00F169C3">
        <w:rPr>
          <w:rFonts w:asciiTheme="minorEastAsia" w:eastAsiaTheme="minorEastAsia" w:hAnsiTheme="minorEastAsia"/>
          <w:lang w:eastAsia="zh-CN"/>
        </w:rPr>
        <w:fldChar w:fldCharType="separate"/>
      </w:r>
      <w:hyperlink w:anchor="_Toc332041081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1.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文档说明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82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1.1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文档目标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83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1.2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阅读对象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84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1.3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相关</w:t>
        </w:r>
        <w:r w:rsidR="00871CE7" w:rsidRPr="00A21023">
          <w:rPr>
            <w:rStyle w:val="a6"/>
            <w:rFonts w:asciiTheme="minorEastAsia" w:hAnsiTheme="minorEastAsia" w:hint="eastAsia"/>
            <w:noProof/>
          </w:rPr>
          <w:t>约定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85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1.4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技术支持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10"/>
        <w:tabs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332041086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2.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接口开发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87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2.1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功能说明及流程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88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2.2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开发准备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89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2.3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参数说明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30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90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2.3.1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商户提交到</w:t>
        </w:r>
        <w:r w:rsidR="00433C45">
          <w:rPr>
            <w:rStyle w:val="a6"/>
            <w:rFonts w:asciiTheme="minorEastAsia" w:hAnsiTheme="minorEastAsia" w:hint="eastAsia"/>
            <w:noProof/>
            <w:lang w:eastAsia="zh-CN"/>
          </w:rPr>
          <w:t>新浪支付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30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91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2.3.2 </w:t>
        </w:r>
        <w:r w:rsidR="00433C45">
          <w:rPr>
            <w:rStyle w:val="a6"/>
            <w:rFonts w:asciiTheme="minorEastAsia" w:hAnsiTheme="minorEastAsia" w:hint="eastAsia"/>
            <w:noProof/>
            <w:lang w:eastAsia="zh-CN"/>
          </w:rPr>
          <w:t>新浪支付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返回到商户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10"/>
        <w:tabs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332041092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3.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参考资料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93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3.1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错误代码表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30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94" w:history="1">
        <w:r w:rsidR="00871CE7" w:rsidRPr="00A21023">
          <w:rPr>
            <w:rStyle w:val="a6"/>
            <w:rFonts w:asciiTheme="minorEastAsia" w:hAnsiTheme="minorEastAsia"/>
            <w:noProof/>
          </w:rPr>
          <w:t>3.1.2</w:t>
        </w:r>
        <w:r w:rsidR="00871CE7" w:rsidRPr="00A21023">
          <w:rPr>
            <w:rStyle w:val="a6"/>
            <w:rFonts w:asciiTheme="minorEastAsia" w:hAnsiTheme="minorEastAsia" w:hint="eastAsia"/>
            <w:noProof/>
          </w:rPr>
          <w:t>常见错误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30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95" w:history="1">
        <w:r w:rsidR="00871CE7" w:rsidRPr="00A21023">
          <w:rPr>
            <w:rStyle w:val="a6"/>
            <w:rFonts w:asciiTheme="minorEastAsia" w:hAnsiTheme="minorEastAsia"/>
            <w:noProof/>
          </w:rPr>
          <w:t xml:space="preserve">3.1.3 </w:t>
        </w:r>
        <w:r w:rsidR="00871CE7" w:rsidRPr="00A21023">
          <w:rPr>
            <w:rStyle w:val="a6"/>
            <w:rFonts w:asciiTheme="minorEastAsia" w:hAnsiTheme="minorEastAsia" w:hint="eastAsia"/>
            <w:noProof/>
          </w:rPr>
          <w:t>参数校验错误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30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96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>3.1.4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业务逻辑错误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10"/>
        <w:tabs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332041097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4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附录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98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4.1 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版权说明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1CE7" w:rsidRDefault="00F169C3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32041099" w:history="1">
        <w:r w:rsidR="00871CE7" w:rsidRPr="00A21023">
          <w:rPr>
            <w:rStyle w:val="a6"/>
            <w:rFonts w:asciiTheme="minorEastAsia" w:hAnsiTheme="minorEastAsia"/>
            <w:noProof/>
            <w:lang w:eastAsia="zh-CN"/>
          </w:rPr>
          <w:t xml:space="preserve">4.2 </w:t>
        </w:r>
        <w:r w:rsidR="00433C45">
          <w:rPr>
            <w:rStyle w:val="a6"/>
            <w:rFonts w:asciiTheme="minorEastAsia" w:hAnsiTheme="minorEastAsia" w:hint="eastAsia"/>
            <w:noProof/>
            <w:lang w:eastAsia="zh-CN"/>
          </w:rPr>
          <w:t>新浪支付</w:t>
        </w:r>
        <w:r w:rsidR="00871CE7" w:rsidRPr="00A21023">
          <w:rPr>
            <w:rStyle w:val="a6"/>
            <w:rFonts w:asciiTheme="minorEastAsia" w:hAnsiTheme="minorEastAsia" w:hint="eastAsia"/>
            <w:noProof/>
            <w:lang w:eastAsia="zh-CN"/>
          </w:rPr>
          <w:t>资源</w:t>
        </w:r>
        <w:r w:rsidR="00871C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CE7">
          <w:rPr>
            <w:noProof/>
            <w:webHidden/>
          </w:rPr>
          <w:instrText xml:space="preserve"> PAGEREF _Toc332041099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C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2712" w:rsidRPr="00871CE7" w:rsidRDefault="00F169C3" w:rsidP="000E2712">
      <w:pPr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/>
          <w:sz w:val="20"/>
          <w:lang w:eastAsia="zh-CN"/>
        </w:rPr>
        <w:fldChar w:fldCharType="end"/>
      </w:r>
    </w:p>
    <w:p w:rsidR="000E2712" w:rsidRPr="00871CE7" w:rsidRDefault="000E2712" w:rsidP="000E2712">
      <w:pPr>
        <w:rPr>
          <w:rFonts w:asciiTheme="minorEastAsia" w:eastAsiaTheme="minorEastAsia" w:hAnsiTheme="minorEastAsia"/>
          <w:lang w:eastAsia="zh-CN"/>
        </w:rPr>
      </w:pPr>
    </w:p>
    <w:p w:rsidR="000E2712" w:rsidRPr="00871CE7" w:rsidRDefault="000E2712" w:rsidP="000E2712">
      <w:pPr>
        <w:rPr>
          <w:rFonts w:asciiTheme="minorEastAsia" w:eastAsiaTheme="minorEastAsia" w:hAnsiTheme="minorEastAsia"/>
          <w:lang w:eastAsia="zh-CN"/>
        </w:rPr>
      </w:pPr>
    </w:p>
    <w:p w:rsidR="000E2712" w:rsidRPr="00871CE7" w:rsidRDefault="000E2712" w:rsidP="000E2712">
      <w:pPr>
        <w:pStyle w:val="1"/>
        <w:rPr>
          <w:rFonts w:asciiTheme="minorEastAsia" w:eastAsiaTheme="minorEastAsia" w:hAnsiTheme="minorEastAsia"/>
          <w:lang w:eastAsia="zh-CN"/>
        </w:rPr>
      </w:pPr>
      <w:bookmarkStart w:id="0" w:name="_Toc184568318"/>
      <w:bookmarkStart w:id="1" w:name="_Toc184569141"/>
      <w:bookmarkStart w:id="2" w:name="_Toc184630515"/>
      <w:bookmarkStart w:id="3" w:name="_Toc332041081"/>
      <w:r w:rsidRPr="00871CE7">
        <w:rPr>
          <w:rFonts w:asciiTheme="minorEastAsia" w:eastAsiaTheme="minorEastAsia" w:hAnsiTheme="minorEastAsia" w:hint="eastAsia"/>
          <w:lang w:eastAsia="zh-CN"/>
        </w:rPr>
        <w:t>1. 文档说明</w:t>
      </w:r>
      <w:bookmarkEnd w:id="0"/>
      <w:bookmarkEnd w:id="1"/>
      <w:bookmarkEnd w:id="2"/>
      <w:bookmarkEnd w:id="3"/>
    </w:p>
    <w:p w:rsidR="000E2712" w:rsidRPr="00871CE7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4" w:name="_Toc184568319"/>
      <w:bookmarkStart w:id="5" w:name="_Toc184569142"/>
      <w:bookmarkStart w:id="6" w:name="_Toc184630516"/>
      <w:bookmarkStart w:id="7" w:name="_Toc332041082"/>
      <w:r w:rsidRPr="00871CE7">
        <w:rPr>
          <w:rFonts w:asciiTheme="minorEastAsia" w:eastAsiaTheme="minorEastAsia" w:hAnsiTheme="minorEastAsia" w:hint="eastAsia"/>
          <w:lang w:eastAsia="zh-CN"/>
        </w:rPr>
        <w:t>1.1 文档目标</w:t>
      </w:r>
      <w:bookmarkEnd w:id="4"/>
      <w:bookmarkEnd w:id="5"/>
      <w:bookmarkEnd w:id="6"/>
      <w:bookmarkEnd w:id="7"/>
    </w:p>
    <w:p w:rsidR="000E2712" w:rsidRPr="00871CE7" w:rsidRDefault="000E2712" w:rsidP="000E2712">
      <w:pPr>
        <w:ind w:firstLine="420"/>
        <w:rPr>
          <w:rFonts w:asciiTheme="minorEastAsia" w:eastAsiaTheme="minorEastAsia" w:hAnsiTheme="minorEastAsia"/>
        </w:rPr>
      </w:pPr>
      <w:r w:rsidRPr="00871CE7">
        <w:rPr>
          <w:rFonts w:asciiTheme="minorEastAsia" w:eastAsiaTheme="minorEastAsia" w:hAnsiTheme="minorEastAsia" w:hint="eastAsia"/>
        </w:rPr>
        <w:t>本文档的目的是为</w:t>
      </w:r>
      <w:r w:rsidR="00433C45">
        <w:rPr>
          <w:rFonts w:asciiTheme="minorEastAsia" w:eastAsiaTheme="minorEastAsia" w:hAnsiTheme="minorEastAsia"/>
          <w:lang w:eastAsia="zh-CN"/>
        </w:rPr>
        <w:t>新浪支付</w:t>
      </w:r>
      <w:r w:rsidR="00182C2C" w:rsidRPr="00871CE7">
        <w:rPr>
          <w:rFonts w:asciiTheme="minorEastAsia" w:eastAsiaTheme="minorEastAsia" w:hAnsiTheme="minorEastAsia" w:hint="eastAsia"/>
          <w:lang w:eastAsia="zh-CN"/>
        </w:rPr>
        <w:t>自动对账服务</w:t>
      </w:r>
      <w:r w:rsidRPr="00871CE7">
        <w:rPr>
          <w:rFonts w:asciiTheme="minorEastAsia" w:eastAsiaTheme="minorEastAsia" w:hAnsiTheme="minorEastAsia" w:hint="eastAsia"/>
        </w:rPr>
        <w:t>定义一个接口规范，以</w:t>
      </w:r>
      <w:r w:rsidRPr="00871CE7">
        <w:rPr>
          <w:rFonts w:asciiTheme="minorEastAsia" w:eastAsiaTheme="minorEastAsia" w:hAnsiTheme="minorEastAsia"/>
        </w:rPr>
        <w:t>帮助商户</w:t>
      </w:r>
      <w:r w:rsidRPr="00871CE7">
        <w:rPr>
          <w:rFonts w:asciiTheme="minorEastAsia" w:eastAsiaTheme="minorEastAsia" w:hAnsiTheme="minorEastAsia" w:hint="eastAsia"/>
          <w:lang w:eastAsia="zh-CN"/>
        </w:rPr>
        <w:t>技术人员接</w:t>
      </w:r>
      <w:r w:rsidR="00182C2C" w:rsidRPr="00871CE7">
        <w:rPr>
          <w:rFonts w:asciiTheme="minorEastAsia" w:eastAsiaTheme="minorEastAsia" w:hAnsiTheme="minorEastAsia" w:hint="eastAsia"/>
          <w:lang w:eastAsia="zh-CN"/>
        </w:rPr>
        <w:t>入该服务</w:t>
      </w:r>
      <w:r w:rsidRPr="00871CE7">
        <w:rPr>
          <w:rFonts w:asciiTheme="minorEastAsia" w:eastAsiaTheme="minorEastAsia" w:hAnsiTheme="minorEastAsia"/>
        </w:rPr>
        <w:t>，</w:t>
      </w:r>
      <w:r w:rsidRPr="00871CE7">
        <w:rPr>
          <w:rFonts w:asciiTheme="minorEastAsia" w:eastAsiaTheme="minorEastAsia" w:hAnsiTheme="minorEastAsia" w:hint="eastAsia"/>
          <w:lang w:eastAsia="zh-CN"/>
        </w:rPr>
        <w:t>并</w:t>
      </w:r>
      <w:r w:rsidRPr="00871CE7">
        <w:rPr>
          <w:rFonts w:asciiTheme="minorEastAsia" w:eastAsiaTheme="minorEastAsia" w:hAnsiTheme="minorEastAsia"/>
        </w:rPr>
        <w:t>快速掌握</w:t>
      </w:r>
      <w:r w:rsidR="00182C2C" w:rsidRPr="00871CE7">
        <w:rPr>
          <w:rFonts w:asciiTheme="minorEastAsia" w:eastAsiaTheme="minorEastAsia" w:hAnsiTheme="minorEastAsia" w:hint="eastAsia"/>
          <w:lang w:eastAsia="zh-CN"/>
        </w:rPr>
        <w:t>其</w:t>
      </w:r>
      <w:r w:rsidRPr="00871CE7">
        <w:rPr>
          <w:rFonts w:asciiTheme="minorEastAsia" w:eastAsiaTheme="minorEastAsia" w:hAnsiTheme="minorEastAsia" w:hint="eastAsia"/>
          <w:lang w:eastAsia="zh-CN"/>
        </w:rPr>
        <w:t>相关</w:t>
      </w:r>
      <w:r w:rsidRPr="00871CE7">
        <w:rPr>
          <w:rFonts w:asciiTheme="minorEastAsia" w:eastAsiaTheme="minorEastAsia" w:hAnsiTheme="minorEastAsia"/>
        </w:rPr>
        <w:t>功能，便于尽快投入使用。</w:t>
      </w:r>
    </w:p>
    <w:p w:rsidR="000E2712" w:rsidRPr="00871CE7" w:rsidRDefault="000E2712" w:rsidP="000E2712">
      <w:pPr>
        <w:rPr>
          <w:rFonts w:asciiTheme="minorEastAsia" w:eastAsiaTheme="minorEastAsia" w:hAnsiTheme="minorEastAsia"/>
          <w:lang w:eastAsia="zh-CN"/>
        </w:rPr>
      </w:pPr>
    </w:p>
    <w:p w:rsidR="000E2712" w:rsidRPr="00871CE7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8" w:name="_Toc184568320"/>
      <w:bookmarkStart w:id="9" w:name="_Toc184569143"/>
      <w:bookmarkStart w:id="10" w:name="_Toc184630517"/>
      <w:bookmarkStart w:id="11" w:name="_Toc332041083"/>
      <w:r w:rsidRPr="00871CE7">
        <w:rPr>
          <w:rFonts w:asciiTheme="minorEastAsia" w:eastAsiaTheme="minorEastAsia" w:hAnsiTheme="minorEastAsia" w:hint="eastAsia"/>
          <w:lang w:eastAsia="zh-CN"/>
        </w:rPr>
        <w:lastRenderedPageBreak/>
        <w:t>1.2 阅读对象</w:t>
      </w:r>
      <w:bookmarkEnd w:id="8"/>
      <w:bookmarkEnd w:id="9"/>
      <w:bookmarkEnd w:id="10"/>
      <w:bookmarkEnd w:id="11"/>
    </w:p>
    <w:p w:rsidR="00554A21" w:rsidRPr="00871CE7" w:rsidRDefault="00433C45" w:rsidP="000E2712">
      <w:pPr>
        <w:ind w:left="360"/>
        <w:rPr>
          <w:rFonts w:asciiTheme="minorEastAsia" w:eastAsiaTheme="minorEastAsia" w:hAnsiTheme="minorEastAsia" w:cs="宋体"/>
          <w:szCs w:val="28"/>
          <w:lang w:eastAsia="zh-CN"/>
        </w:rPr>
      </w:pPr>
      <w:r>
        <w:rPr>
          <w:rFonts w:asciiTheme="minorEastAsia" w:eastAsiaTheme="minorEastAsia" w:hAnsiTheme="minorEastAsia" w:cs="宋体"/>
          <w:szCs w:val="28"/>
        </w:rPr>
        <w:t>新浪支付</w:t>
      </w:r>
      <w:r w:rsidR="00A42E98" w:rsidRPr="00871CE7">
        <w:rPr>
          <w:rFonts w:asciiTheme="minorEastAsia" w:eastAsiaTheme="minorEastAsia" w:hAnsiTheme="minorEastAsia" w:cs="宋体" w:hint="eastAsia"/>
          <w:szCs w:val="28"/>
          <w:lang w:eastAsia="zh-CN"/>
        </w:rPr>
        <w:t>自动对账服务接入</w:t>
      </w:r>
      <w:r w:rsidR="000E2712" w:rsidRPr="00871CE7">
        <w:rPr>
          <w:rFonts w:asciiTheme="minorEastAsia" w:eastAsiaTheme="minorEastAsia" w:hAnsiTheme="minorEastAsia" w:cs="宋体"/>
          <w:szCs w:val="28"/>
        </w:rPr>
        <w:t>的网上应用开发人员、维护人员和管理人员。</w:t>
      </w:r>
    </w:p>
    <w:p w:rsidR="000E2712" w:rsidRPr="00871CE7" w:rsidRDefault="000E2712" w:rsidP="000E2712">
      <w:pPr>
        <w:ind w:left="360"/>
        <w:rPr>
          <w:rFonts w:asciiTheme="minorEastAsia" w:eastAsiaTheme="minorEastAsia" w:hAnsiTheme="minorEastAsia" w:cs="宋体"/>
          <w:szCs w:val="28"/>
          <w:lang w:eastAsia="zh-CN"/>
        </w:rPr>
      </w:pPr>
      <w:r w:rsidRPr="00871CE7">
        <w:rPr>
          <w:rFonts w:asciiTheme="minorEastAsia" w:eastAsiaTheme="minorEastAsia" w:hAnsiTheme="minorEastAsia" w:cs="宋体"/>
          <w:szCs w:val="28"/>
        </w:rPr>
        <w:t>他们应具备以下基本知识：</w:t>
      </w:r>
    </w:p>
    <w:p w:rsidR="000E2712" w:rsidRPr="00871CE7" w:rsidRDefault="000E2712" w:rsidP="000E2712">
      <w:pPr>
        <w:pStyle w:val="10"/>
        <w:numPr>
          <w:ilvl w:val="0"/>
          <w:numId w:val="2"/>
        </w:numPr>
        <w:rPr>
          <w:rFonts w:asciiTheme="minorEastAsia" w:eastAsiaTheme="minorEastAsia" w:hAnsiTheme="minorEastAsia" w:cs="宋体"/>
          <w:b w:val="0"/>
          <w:sz w:val="21"/>
          <w:szCs w:val="21"/>
        </w:rPr>
      </w:pPr>
      <w:r w:rsidRPr="00871CE7">
        <w:rPr>
          <w:rFonts w:asciiTheme="minorEastAsia" w:eastAsiaTheme="minorEastAsia" w:hAnsiTheme="minorEastAsia" w:cs="宋体"/>
          <w:b w:val="0"/>
          <w:sz w:val="21"/>
          <w:szCs w:val="21"/>
        </w:rPr>
        <w:t xml:space="preserve">了解Microsoft Windows/NT、Windows9x、Windows 2000、HP-UX、AIX、SUN Solaris、Linux、BSD等操作系统的其中一种； </w:t>
      </w:r>
    </w:p>
    <w:p w:rsidR="000E2712" w:rsidRPr="00871CE7" w:rsidRDefault="000E2712" w:rsidP="000E2712">
      <w:pPr>
        <w:pStyle w:val="10"/>
        <w:numPr>
          <w:ilvl w:val="0"/>
          <w:numId w:val="2"/>
        </w:numPr>
        <w:rPr>
          <w:rFonts w:asciiTheme="minorEastAsia" w:eastAsiaTheme="minorEastAsia" w:hAnsiTheme="minorEastAsia" w:cs="宋体"/>
          <w:b w:val="0"/>
          <w:sz w:val="21"/>
          <w:szCs w:val="21"/>
        </w:rPr>
      </w:pPr>
      <w:r w:rsidRPr="00871CE7">
        <w:rPr>
          <w:rFonts w:asciiTheme="minorEastAsia" w:eastAsiaTheme="minorEastAsia" w:hAnsiTheme="minorEastAsia" w:cs="宋体"/>
          <w:b w:val="0"/>
          <w:sz w:val="21"/>
          <w:szCs w:val="21"/>
        </w:rPr>
        <w:t xml:space="preserve">了解上述系统上的网站设置和网页制作方法； </w:t>
      </w:r>
    </w:p>
    <w:p w:rsidR="000E2712" w:rsidRPr="00871CE7" w:rsidRDefault="000E2712" w:rsidP="000E2712">
      <w:pPr>
        <w:pStyle w:val="10"/>
        <w:numPr>
          <w:ilvl w:val="0"/>
          <w:numId w:val="2"/>
        </w:numPr>
        <w:rPr>
          <w:rFonts w:asciiTheme="minorEastAsia" w:eastAsiaTheme="minorEastAsia" w:hAnsiTheme="minorEastAsia" w:cs="宋体"/>
          <w:b w:val="0"/>
          <w:sz w:val="21"/>
          <w:szCs w:val="21"/>
        </w:rPr>
      </w:pPr>
      <w:r w:rsidRPr="00871CE7">
        <w:rPr>
          <w:rFonts w:asciiTheme="minorEastAsia" w:eastAsiaTheme="minorEastAsia" w:hAnsiTheme="minorEastAsia" w:cs="宋体"/>
          <w:b w:val="0"/>
          <w:sz w:val="21"/>
          <w:szCs w:val="21"/>
        </w:rPr>
        <w:t xml:space="preserve">了解HTML语言以及CGI（Common Gateway Interface）或ASP（Active Server Pages）或PHP或JAVA等开发语言； </w:t>
      </w:r>
    </w:p>
    <w:p w:rsidR="000E2712" w:rsidRPr="00871CE7" w:rsidRDefault="000E2712" w:rsidP="000E2712">
      <w:pPr>
        <w:pStyle w:val="10"/>
        <w:numPr>
          <w:ilvl w:val="0"/>
          <w:numId w:val="2"/>
        </w:numPr>
        <w:rPr>
          <w:rFonts w:asciiTheme="minorEastAsia" w:eastAsiaTheme="minorEastAsia" w:hAnsiTheme="minorEastAsia" w:cs="宋体"/>
          <w:b w:val="0"/>
          <w:sz w:val="21"/>
          <w:szCs w:val="21"/>
        </w:rPr>
      </w:pPr>
      <w:r w:rsidRPr="00871CE7">
        <w:rPr>
          <w:rFonts w:asciiTheme="minorEastAsia" w:eastAsiaTheme="minorEastAsia" w:hAnsiTheme="minorEastAsia" w:cs="宋体"/>
          <w:b w:val="0"/>
          <w:sz w:val="21"/>
          <w:szCs w:val="21"/>
        </w:rPr>
        <w:t>了解信息安全的基本概念。</w:t>
      </w:r>
    </w:p>
    <w:p w:rsidR="000E2712" w:rsidRPr="00871CE7" w:rsidRDefault="000E2712" w:rsidP="000E2712">
      <w:pPr>
        <w:rPr>
          <w:rFonts w:asciiTheme="minorEastAsia" w:eastAsiaTheme="minorEastAsia" w:hAnsiTheme="minorEastAsia"/>
          <w:lang w:eastAsia="zh-CN"/>
        </w:rPr>
      </w:pPr>
    </w:p>
    <w:p w:rsidR="000E2712" w:rsidRPr="00871CE7" w:rsidRDefault="000E2712" w:rsidP="000E2712">
      <w:pPr>
        <w:pStyle w:val="2"/>
        <w:rPr>
          <w:rFonts w:asciiTheme="minorEastAsia" w:eastAsiaTheme="minorEastAsia" w:hAnsiTheme="minorEastAsia"/>
        </w:rPr>
      </w:pPr>
      <w:bookmarkStart w:id="12" w:name="_Toc184568321"/>
      <w:bookmarkStart w:id="13" w:name="_Toc184569144"/>
      <w:bookmarkStart w:id="14" w:name="_Toc184630518"/>
      <w:bookmarkStart w:id="15" w:name="_Toc332041084"/>
      <w:r w:rsidRPr="00871CE7">
        <w:rPr>
          <w:rFonts w:asciiTheme="minorEastAsia" w:eastAsiaTheme="minorEastAsia" w:hAnsiTheme="minorEastAsia" w:hint="eastAsia"/>
          <w:lang w:eastAsia="zh-CN"/>
        </w:rPr>
        <w:t>1.3 相关</w:t>
      </w:r>
      <w:r w:rsidRPr="00871CE7">
        <w:rPr>
          <w:rFonts w:asciiTheme="minorEastAsia" w:eastAsiaTheme="minorEastAsia" w:hAnsiTheme="minorEastAsia" w:hint="eastAsia"/>
        </w:rPr>
        <w:t>约定</w:t>
      </w:r>
      <w:bookmarkEnd w:id="12"/>
      <w:bookmarkEnd w:id="13"/>
      <w:bookmarkEnd w:id="14"/>
      <w:bookmarkEnd w:id="15"/>
    </w:p>
    <w:p w:rsidR="000E2712" w:rsidRPr="00871CE7" w:rsidRDefault="000E2712" w:rsidP="00554A21">
      <w:pPr>
        <w:ind w:left="42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商户：指已注册成为</w:t>
      </w:r>
      <w:r w:rsidR="00433C45">
        <w:rPr>
          <w:rFonts w:asciiTheme="minorEastAsia" w:eastAsiaTheme="minorEastAsia" w:hAnsiTheme="minorEastAsia"/>
          <w:lang w:eastAsia="zh-CN"/>
        </w:rPr>
        <w:t>新浪支付</w:t>
      </w:r>
      <w:r w:rsidRPr="00871CE7">
        <w:rPr>
          <w:rFonts w:asciiTheme="minorEastAsia" w:eastAsiaTheme="minorEastAsia" w:hAnsiTheme="minorEastAsia" w:hint="eastAsia"/>
          <w:lang w:eastAsia="zh-CN"/>
        </w:rPr>
        <w:t>用户、并使用</w:t>
      </w:r>
      <w:r w:rsidR="00433C45">
        <w:rPr>
          <w:rFonts w:asciiTheme="minorEastAsia" w:eastAsiaTheme="minorEastAsia" w:hAnsiTheme="minorEastAsia"/>
          <w:lang w:eastAsia="zh-CN"/>
        </w:rPr>
        <w:t>新浪支付</w:t>
      </w:r>
      <w:r w:rsidRPr="00871CE7">
        <w:rPr>
          <w:rFonts w:asciiTheme="minorEastAsia" w:eastAsiaTheme="minorEastAsia" w:hAnsiTheme="minorEastAsia" w:hint="eastAsia"/>
          <w:lang w:eastAsia="zh-CN"/>
        </w:rPr>
        <w:t>产品实现其收付费功能需求、为其用户提供各类产品或者相关服务的企业或个人。</w:t>
      </w:r>
    </w:p>
    <w:p w:rsidR="000E2712" w:rsidRPr="00871CE7" w:rsidRDefault="000E2712" w:rsidP="00554A21">
      <w:pPr>
        <w:ind w:firstLine="42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用户：指在商户网站等系统购物的企业或个人。</w:t>
      </w:r>
    </w:p>
    <w:p w:rsidR="000E2712" w:rsidRPr="00871CE7" w:rsidRDefault="000E2712" w:rsidP="00554A21">
      <w:pPr>
        <w:ind w:firstLine="42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购物：指用户在商户网站购买相关产品或服务。</w:t>
      </w:r>
    </w:p>
    <w:p w:rsidR="000E2712" w:rsidRPr="00871CE7" w:rsidRDefault="000E2712" w:rsidP="00554A21">
      <w:pPr>
        <w:ind w:firstLine="42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{XXX}：XXX前后分别加{和}，表示名称为XXX的变量所对应的值。</w:t>
      </w:r>
    </w:p>
    <w:p w:rsidR="000E2712" w:rsidRPr="00871CE7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16" w:name="_Toc184569155"/>
      <w:bookmarkStart w:id="17" w:name="_Toc184630537"/>
      <w:bookmarkStart w:id="18" w:name="_Toc184638822"/>
      <w:bookmarkStart w:id="19" w:name="_Toc332041085"/>
      <w:r w:rsidRPr="00871CE7">
        <w:rPr>
          <w:rFonts w:asciiTheme="minorEastAsia" w:eastAsiaTheme="minorEastAsia" w:hAnsiTheme="minorEastAsia" w:hint="eastAsia"/>
          <w:lang w:eastAsia="zh-CN"/>
        </w:rPr>
        <w:t>1.4 技术支持</w:t>
      </w:r>
      <w:bookmarkEnd w:id="16"/>
      <w:bookmarkEnd w:id="17"/>
      <w:bookmarkEnd w:id="18"/>
      <w:bookmarkEnd w:id="19"/>
    </w:p>
    <w:p w:rsidR="00554A21" w:rsidRPr="00871CE7" w:rsidRDefault="000E2712" w:rsidP="00554A21">
      <w:pPr>
        <w:ind w:left="420"/>
        <w:rPr>
          <w:rFonts w:asciiTheme="minorEastAsia" w:eastAsiaTheme="minorEastAsia" w:hAnsiTheme="minorEastAsia"/>
          <w:color w:val="000000"/>
          <w:lang w:eastAsia="zh-CN"/>
        </w:rPr>
      </w:pPr>
      <w:r w:rsidRPr="00871CE7">
        <w:rPr>
          <w:rFonts w:asciiTheme="minorEastAsia" w:eastAsiaTheme="minorEastAsia" w:hAnsiTheme="minorEastAsia" w:hint="eastAsia"/>
          <w:szCs w:val="21"/>
          <w:lang w:eastAsia="zh-CN"/>
        </w:rPr>
        <w:t>如果您有任何技术上的疑问，可按如下方式寻求帮助：</w:t>
      </w:r>
    </w:p>
    <w:p w:rsidR="00554A21" w:rsidRPr="00871CE7" w:rsidRDefault="000E2712" w:rsidP="00554A21">
      <w:pPr>
        <w:ind w:left="42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color w:val="000000"/>
        </w:rPr>
        <w:t>技术支持邮箱：</w:t>
      </w:r>
      <w:hyperlink r:id="rId7" w:history="1">
        <w:r w:rsidR="00554A21" w:rsidRPr="00871CE7">
          <w:rPr>
            <w:rStyle w:val="a6"/>
            <w:rFonts w:asciiTheme="minorEastAsia" w:eastAsiaTheme="minorEastAsia" w:hAnsiTheme="minorEastAsia"/>
          </w:rPr>
          <w:t>support@weibopay.com</w:t>
        </w:r>
      </w:hyperlink>
    </w:p>
    <w:p w:rsidR="000E2712" w:rsidRPr="00871CE7" w:rsidRDefault="000E2712" w:rsidP="00554A21">
      <w:pPr>
        <w:ind w:left="420"/>
        <w:rPr>
          <w:rFonts w:asciiTheme="minorEastAsia" w:eastAsiaTheme="minorEastAsia" w:hAnsiTheme="minorEastAsia"/>
          <w:color w:val="000000"/>
          <w:lang w:eastAsia="zh-CN"/>
        </w:rPr>
      </w:pPr>
      <w:r w:rsidRPr="00871CE7">
        <w:rPr>
          <w:rFonts w:asciiTheme="minorEastAsia" w:eastAsiaTheme="minorEastAsia" w:hAnsiTheme="minorEastAsia" w:hint="eastAsia"/>
          <w:color w:val="000000"/>
        </w:rPr>
        <w:t>技术支持时间：</w:t>
      </w:r>
      <w:r w:rsidRPr="00871CE7">
        <w:rPr>
          <w:rFonts w:asciiTheme="minorEastAsia" w:eastAsiaTheme="minorEastAsia" w:hAnsiTheme="minorEastAsia" w:hint="eastAsia"/>
          <w:color w:val="000000"/>
          <w:lang w:eastAsia="zh-CN"/>
        </w:rPr>
        <w:t>周一到周五</w:t>
      </w:r>
      <w:r w:rsidRPr="00871CE7">
        <w:rPr>
          <w:rFonts w:asciiTheme="minorEastAsia" w:eastAsiaTheme="minorEastAsia" w:hAnsiTheme="minorEastAsia"/>
          <w:color w:val="000000"/>
        </w:rPr>
        <w:t>9:00-18:00</w:t>
      </w:r>
    </w:p>
    <w:p w:rsidR="000E2712" w:rsidRPr="00871CE7" w:rsidRDefault="000E2712" w:rsidP="000E2712">
      <w:pPr>
        <w:pStyle w:val="1"/>
        <w:rPr>
          <w:rFonts w:asciiTheme="minorEastAsia" w:eastAsiaTheme="minorEastAsia" w:hAnsiTheme="minorEastAsia"/>
          <w:lang w:eastAsia="zh-CN"/>
        </w:rPr>
      </w:pPr>
      <w:bookmarkStart w:id="20" w:name="_Toc184568322"/>
      <w:bookmarkStart w:id="21" w:name="_Toc184569145"/>
      <w:bookmarkStart w:id="22" w:name="_Toc184630519"/>
      <w:bookmarkStart w:id="23" w:name="_Toc332041086"/>
      <w:r w:rsidRPr="00871CE7">
        <w:rPr>
          <w:rFonts w:asciiTheme="minorEastAsia" w:eastAsiaTheme="minorEastAsia" w:hAnsiTheme="minorEastAsia" w:hint="eastAsia"/>
          <w:lang w:eastAsia="zh-CN"/>
        </w:rPr>
        <w:t>2. 接口开发</w:t>
      </w:r>
      <w:bookmarkEnd w:id="20"/>
      <w:bookmarkEnd w:id="21"/>
      <w:bookmarkEnd w:id="22"/>
      <w:bookmarkEnd w:id="23"/>
    </w:p>
    <w:p w:rsidR="000E2712" w:rsidRPr="00871CE7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24" w:name="_Toc184569146"/>
      <w:bookmarkStart w:id="25" w:name="_Toc184630520"/>
      <w:bookmarkStart w:id="26" w:name="_Toc332041087"/>
      <w:r w:rsidRPr="00871CE7">
        <w:rPr>
          <w:rFonts w:asciiTheme="minorEastAsia" w:eastAsiaTheme="minorEastAsia" w:hAnsiTheme="minorEastAsia" w:hint="eastAsia"/>
          <w:lang w:eastAsia="zh-CN"/>
        </w:rPr>
        <w:t>2.1 功能说明及流程</w:t>
      </w:r>
      <w:bookmarkEnd w:id="24"/>
      <w:bookmarkEnd w:id="25"/>
      <w:bookmarkEnd w:id="26"/>
    </w:p>
    <w:p w:rsidR="000E2712" w:rsidRPr="00871CE7" w:rsidRDefault="00FB0A8B" w:rsidP="000E2712">
      <w:pPr>
        <w:ind w:left="36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商户下单后，可以根据一些字段：如日期，订单号，分页信息等来查询订单数据。其参数以及返回描述如下。</w:t>
      </w:r>
    </w:p>
    <w:p w:rsidR="000E2712" w:rsidRPr="00871CE7" w:rsidRDefault="000E2712" w:rsidP="000E2712">
      <w:pPr>
        <w:ind w:left="360"/>
        <w:rPr>
          <w:rFonts w:asciiTheme="minorEastAsia" w:eastAsiaTheme="minorEastAsia" w:hAnsiTheme="minorEastAsia"/>
          <w:lang w:eastAsia="zh-CN"/>
        </w:rPr>
      </w:pPr>
    </w:p>
    <w:p w:rsidR="000E2712" w:rsidRPr="00871CE7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27" w:name="_Toc184569147"/>
      <w:bookmarkStart w:id="28" w:name="_Toc184630521"/>
      <w:bookmarkStart w:id="29" w:name="_Toc332041088"/>
      <w:r w:rsidRPr="00871CE7">
        <w:rPr>
          <w:rFonts w:asciiTheme="minorEastAsia" w:eastAsiaTheme="minorEastAsia" w:hAnsiTheme="minorEastAsia" w:hint="eastAsia"/>
          <w:lang w:eastAsia="zh-CN"/>
        </w:rPr>
        <w:t>2.2 开发准备</w:t>
      </w:r>
      <w:bookmarkEnd w:id="27"/>
      <w:bookmarkEnd w:id="28"/>
      <w:bookmarkEnd w:id="29"/>
    </w:p>
    <w:p w:rsidR="000E2712" w:rsidRPr="00871CE7" w:rsidRDefault="000E2712" w:rsidP="000E2712">
      <w:pPr>
        <w:ind w:left="36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商户开发人员应该仔细阅读本协议以及注意事项，并准备好如下信息：</w:t>
      </w:r>
    </w:p>
    <w:p w:rsidR="000E2712" w:rsidRPr="00871CE7" w:rsidRDefault="000E2712" w:rsidP="000E2712">
      <w:pPr>
        <w:numPr>
          <w:ilvl w:val="0"/>
          <w:numId w:val="3"/>
        </w:numPr>
        <w:rPr>
          <w:rFonts w:asciiTheme="minorEastAsia" w:eastAsiaTheme="minorEastAsia" w:hAnsiTheme="minorEastAsia"/>
          <w:color w:val="000000"/>
          <w:lang w:eastAsia="zh-CN"/>
        </w:rPr>
      </w:pPr>
      <w:r w:rsidRPr="00871CE7">
        <w:rPr>
          <w:rFonts w:asciiTheme="minorEastAsia" w:eastAsiaTheme="minorEastAsia" w:hAnsiTheme="minorEastAsia" w:hint="eastAsia"/>
          <w:color w:val="000000"/>
          <w:lang w:eastAsia="zh-CN"/>
        </w:rPr>
        <w:lastRenderedPageBreak/>
        <w:t>商户在</w:t>
      </w:r>
      <w:r w:rsidR="00433C45">
        <w:rPr>
          <w:rFonts w:asciiTheme="minorEastAsia" w:eastAsiaTheme="minorEastAsia" w:hAnsiTheme="minorEastAsia"/>
          <w:color w:val="000000"/>
          <w:lang w:eastAsia="zh-CN"/>
        </w:rPr>
        <w:t>新浪支付</w:t>
      </w:r>
      <w:r w:rsidRPr="00871CE7">
        <w:rPr>
          <w:rFonts w:asciiTheme="minorEastAsia" w:eastAsiaTheme="minorEastAsia" w:hAnsiTheme="minorEastAsia" w:hint="eastAsia"/>
          <w:color w:val="000000"/>
          <w:lang w:eastAsia="zh-CN"/>
        </w:rPr>
        <w:t>的</w:t>
      </w:r>
      <w:r w:rsidR="00FB0A8B" w:rsidRPr="00871CE7">
        <w:rPr>
          <w:rFonts w:asciiTheme="minorEastAsia" w:eastAsiaTheme="minorEastAsia" w:hAnsiTheme="minorEastAsia" w:hint="eastAsia"/>
          <w:color w:val="000000"/>
          <w:lang w:eastAsia="zh-CN"/>
        </w:rPr>
        <w:t>商户号。</w:t>
      </w:r>
    </w:p>
    <w:p w:rsidR="000E2712" w:rsidRDefault="000E2712" w:rsidP="000E2712">
      <w:pPr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商户的密钥</w:t>
      </w:r>
      <w:r w:rsidR="00FB0A8B" w:rsidRPr="00871CE7">
        <w:rPr>
          <w:rFonts w:asciiTheme="minorEastAsia" w:eastAsiaTheme="minorEastAsia" w:hAnsiTheme="minorEastAsia" w:hint="eastAsia"/>
          <w:lang w:eastAsia="zh-CN"/>
        </w:rPr>
        <w:t>（MD5／CERTIFICATE）</w:t>
      </w:r>
    </w:p>
    <w:p w:rsidR="0028440B" w:rsidRPr="0028440B" w:rsidRDefault="0028440B" w:rsidP="0028440B">
      <w:pPr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告知新浪支付，商户提交请求的IP地址</w:t>
      </w:r>
    </w:p>
    <w:p w:rsidR="000E2712" w:rsidRPr="00871CE7" w:rsidRDefault="000E2712" w:rsidP="000E2712">
      <w:pPr>
        <w:ind w:left="360"/>
        <w:rPr>
          <w:rFonts w:asciiTheme="minorEastAsia" w:eastAsiaTheme="minorEastAsia" w:hAnsiTheme="minorEastAsia"/>
          <w:lang w:eastAsia="zh-CN"/>
        </w:rPr>
      </w:pPr>
    </w:p>
    <w:p w:rsidR="00871CE7" w:rsidRPr="00871CE7" w:rsidRDefault="00871CE7" w:rsidP="00871CE7">
      <w:pPr>
        <w:pStyle w:val="2"/>
        <w:rPr>
          <w:rFonts w:asciiTheme="minorEastAsia" w:eastAsiaTheme="minorEastAsia" w:hAnsiTheme="minorEastAsia"/>
          <w:lang w:eastAsia="zh-CN"/>
        </w:rPr>
      </w:pPr>
      <w:bookmarkStart w:id="30" w:name="_Toc184569148"/>
      <w:bookmarkStart w:id="31" w:name="_Toc184630522"/>
      <w:bookmarkStart w:id="32" w:name="_Toc205620486"/>
      <w:bookmarkStart w:id="33" w:name="_Toc332041089"/>
      <w:bookmarkStart w:id="34" w:name="_Toc184569156"/>
      <w:bookmarkStart w:id="35" w:name="_Toc184630538"/>
      <w:r w:rsidRPr="00871CE7">
        <w:rPr>
          <w:rFonts w:asciiTheme="minorEastAsia" w:eastAsiaTheme="minorEastAsia" w:hAnsiTheme="minorEastAsia" w:hint="eastAsia"/>
          <w:lang w:eastAsia="zh-CN"/>
        </w:rPr>
        <w:t>2.3 参数说明</w:t>
      </w:r>
      <w:bookmarkEnd w:id="30"/>
      <w:bookmarkEnd w:id="31"/>
      <w:bookmarkEnd w:id="32"/>
      <w:bookmarkEnd w:id="33"/>
    </w:p>
    <w:p w:rsidR="00871CE7" w:rsidRPr="00871CE7" w:rsidRDefault="00871CE7" w:rsidP="00871CE7">
      <w:pPr>
        <w:pStyle w:val="3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ab/>
      </w:r>
      <w:bookmarkStart w:id="36" w:name="_Toc184630523"/>
      <w:bookmarkStart w:id="37" w:name="_Toc205620487"/>
      <w:bookmarkStart w:id="38" w:name="_Toc332041090"/>
      <w:r w:rsidRPr="00871CE7">
        <w:rPr>
          <w:rFonts w:asciiTheme="minorEastAsia" w:eastAsiaTheme="minorEastAsia" w:hAnsiTheme="minorEastAsia" w:hint="eastAsia"/>
          <w:lang w:eastAsia="zh-CN"/>
        </w:rPr>
        <w:t>2.3.1 商户提交到</w:t>
      </w:r>
      <w:r w:rsidR="00433C45">
        <w:rPr>
          <w:rFonts w:asciiTheme="minorEastAsia" w:eastAsiaTheme="minorEastAsia" w:hAnsiTheme="minorEastAsia"/>
          <w:lang w:eastAsia="zh-CN"/>
        </w:rPr>
        <w:t>新浪支付</w:t>
      </w:r>
      <w:bookmarkEnd w:id="36"/>
      <w:bookmarkEnd w:id="37"/>
      <w:bookmarkEnd w:id="38"/>
    </w:p>
    <w:tbl>
      <w:tblPr>
        <w:tblW w:w="10596" w:type="dxa"/>
        <w:tblInd w:w="-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4"/>
        <w:gridCol w:w="1134"/>
        <w:gridCol w:w="709"/>
        <w:gridCol w:w="850"/>
        <w:gridCol w:w="6379"/>
      </w:tblGrid>
      <w:tr w:rsidR="00871CE7" w:rsidRPr="00871CE7" w:rsidTr="00D07BC7">
        <w:trPr>
          <w:trHeight w:val="321"/>
        </w:trPr>
        <w:tc>
          <w:tcPr>
            <w:tcW w:w="152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提交地址</w:t>
            </w:r>
          </w:p>
        </w:tc>
        <w:tc>
          <w:tcPr>
            <w:tcW w:w="9072" w:type="dxa"/>
            <w:gridSpan w:val="4"/>
            <w:tcBorders>
              <w:bottom w:val="single" w:sz="4" w:space="0" w:color="auto"/>
            </w:tcBorders>
          </w:tcPr>
          <w:p w:rsidR="00871CE7" w:rsidRPr="00871CE7" w:rsidRDefault="008A0D68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测试环境</w:t>
            </w:r>
            <w:r w:rsidR="00871CE7"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http://</w:t>
            </w:r>
            <w:r w:rsidR="004440C4" w:rsidRPr="004440C4">
              <w:rPr>
                <w:rFonts w:asciiTheme="majorEastAsia" w:eastAsiaTheme="majorEastAsia" w:hAnsiTheme="majorEastAsia"/>
                <w:sz w:val="20"/>
                <w:lang w:eastAsia="zh-CN"/>
              </w:rPr>
              <w:t>gate.pay.sina.com.cn</w:t>
            </w:r>
            <w:r w:rsidR="00871CE7" w:rsidRPr="004440C4">
              <w:rPr>
                <w:rFonts w:asciiTheme="minorEastAsia" w:eastAsiaTheme="minorEastAsia" w:hAnsiTheme="minorEastAsia"/>
                <w:sz w:val="20"/>
                <w:lang w:eastAsia="zh-CN"/>
              </w:rPr>
              <w:t>/</w:t>
            </w:r>
            <w:r w:rsidR="0028440B" w:rsidRPr="004440C4">
              <w:rPr>
                <w:rFonts w:asciiTheme="minorEastAsia" w:eastAsiaTheme="minorEastAsia" w:hAnsiTheme="minorEastAsia"/>
                <w:sz w:val="20"/>
                <w:lang w:eastAsia="zh-CN"/>
              </w:rPr>
              <w:t>acquire-order-channel</w:t>
            </w:r>
            <w:r w:rsidR="0028440B" w:rsidRPr="004440C4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/</w:t>
            </w:r>
            <w:r w:rsidR="00871CE7" w:rsidRPr="004440C4">
              <w:rPr>
                <w:rFonts w:asciiTheme="minorEastAsia" w:eastAsiaTheme="minorEastAsia" w:hAnsiTheme="minorEastAsia"/>
                <w:sz w:val="20"/>
                <w:lang w:eastAsia="zh-CN"/>
              </w:rPr>
              <w:t>gateway/receiveQuery.htm</w:t>
            </w:r>
          </w:p>
        </w:tc>
      </w:tr>
      <w:tr w:rsidR="00871CE7" w:rsidRPr="00871CE7" w:rsidTr="00D07BC7">
        <w:trPr>
          <w:trHeight w:val="321"/>
        </w:trPr>
        <w:tc>
          <w:tcPr>
            <w:tcW w:w="152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提交方法</w:t>
            </w:r>
          </w:p>
        </w:tc>
        <w:tc>
          <w:tcPr>
            <w:tcW w:w="9072" w:type="dxa"/>
            <w:gridSpan w:val="4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GET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或者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POST</w:t>
            </w:r>
          </w:p>
        </w:tc>
      </w:tr>
      <w:tr w:rsidR="00871CE7" w:rsidRPr="00871CE7" w:rsidTr="00D07BC7">
        <w:trPr>
          <w:trHeight w:val="158"/>
        </w:trPr>
        <w:tc>
          <w:tcPr>
            <w:tcW w:w="1524" w:type="dxa"/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参数名称</w:t>
            </w:r>
          </w:p>
        </w:tc>
        <w:tc>
          <w:tcPr>
            <w:tcW w:w="1134" w:type="dxa"/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参数含义</w:t>
            </w:r>
          </w:p>
        </w:tc>
        <w:tc>
          <w:tcPr>
            <w:tcW w:w="709" w:type="dxa"/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长度</w:t>
            </w:r>
          </w:p>
        </w:tc>
        <w:tc>
          <w:tcPr>
            <w:tcW w:w="850" w:type="dxa"/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可否为空</w:t>
            </w:r>
          </w:p>
        </w:tc>
        <w:tc>
          <w:tcPr>
            <w:tcW w:w="6379" w:type="dxa"/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参数说明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inputCharset</w:t>
            </w:r>
          </w:p>
        </w:tc>
        <w:tc>
          <w:tcPr>
            <w:tcW w:w="11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字符集</w:t>
            </w:r>
          </w:p>
        </w:tc>
        <w:tc>
          <w:tcPr>
            <w:tcW w:w="7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2</w:t>
            </w:r>
          </w:p>
        </w:tc>
        <w:tc>
          <w:tcPr>
            <w:tcW w:w="85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固定选择值：1、2、3</w:t>
            </w:r>
          </w:p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1代表UTF-8; 2代表GBK; 3代表</w:t>
            </w:r>
            <w:r w:rsidRPr="00871CE7">
              <w:rPr>
                <w:rFonts w:asciiTheme="minorEastAsia" w:eastAsiaTheme="minorEastAsia" w:hAnsiTheme="minorEastAsia" w:hint="eastAsia"/>
                <w:color w:val="000000"/>
                <w:sz w:val="20"/>
                <w:szCs w:val="18"/>
                <w:lang w:eastAsia="zh-CN"/>
              </w:rPr>
              <w:t>GB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2312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默认值为1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v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ersion</w:t>
            </w:r>
          </w:p>
        </w:tc>
        <w:tc>
          <w:tcPr>
            <w:tcW w:w="11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接口版本</w:t>
            </w:r>
          </w:p>
        </w:tc>
        <w:tc>
          <w:tcPr>
            <w:tcW w:w="7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20</w:t>
            </w:r>
          </w:p>
        </w:tc>
        <w:tc>
          <w:tcPr>
            <w:tcW w:w="85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FF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 xml:space="preserve">固定为 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weibopay_query_api_1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pid</w:t>
            </w:r>
          </w:p>
        </w:tc>
        <w:tc>
          <w:tcPr>
            <w:tcW w:w="11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合作伙伴在</w:t>
            </w:r>
            <w:r w:rsidR="00433C45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的用户编号</w:t>
            </w:r>
          </w:p>
        </w:tc>
        <w:tc>
          <w:tcPr>
            <w:tcW w:w="7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30</w:t>
            </w:r>
          </w:p>
        </w:tc>
        <w:tc>
          <w:tcPr>
            <w:tcW w:w="85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用户登录</w:t>
            </w:r>
            <w:r w:rsidR="00433C45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首页后可查询到。仅适用于</w:t>
            </w:r>
            <w:r w:rsidR="00433C45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合作伙伴中系统及平台提供商。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startTime</w:t>
            </w:r>
          </w:p>
        </w:tc>
        <w:tc>
          <w:tcPr>
            <w:tcW w:w="11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商户订单查询开始时间</w:t>
            </w:r>
          </w:p>
        </w:tc>
        <w:tc>
          <w:tcPr>
            <w:tcW w:w="7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14</w:t>
            </w:r>
          </w:p>
        </w:tc>
        <w:tc>
          <w:tcPr>
            <w:tcW w:w="85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数字串，一共14位</w:t>
            </w:r>
          </w:p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格式为：年[4位]月[2位]日[2位]时[2位]分[2位]秒[2位]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例如：20071117020101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endTime</w:t>
            </w:r>
          </w:p>
        </w:tc>
        <w:tc>
          <w:tcPr>
            <w:tcW w:w="11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商户订单查询结束时间</w:t>
            </w:r>
          </w:p>
        </w:tc>
        <w:tc>
          <w:tcPr>
            <w:tcW w:w="7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14</w:t>
            </w:r>
          </w:p>
        </w:tc>
        <w:tc>
          <w:tcPr>
            <w:tcW w:w="85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数字串，一共14位</w:t>
            </w:r>
          </w:p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格式为：年[4位]月[2位]日[2位]时[2位]分[2位]秒[2位]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例如：20071117020101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orderId</w:t>
            </w:r>
          </w:p>
        </w:tc>
        <w:tc>
          <w:tcPr>
            <w:tcW w:w="11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商户订单号</w:t>
            </w:r>
          </w:p>
        </w:tc>
        <w:tc>
          <w:tcPr>
            <w:tcW w:w="7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50</w:t>
            </w:r>
          </w:p>
        </w:tc>
        <w:tc>
          <w:tcPr>
            <w:tcW w:w="85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000000"/>
                <w:sz w:val="20"/>
                <w:szCs w:val="18"/>
                <w:lang w:eastAsia="zh-CN"/>
              </w:rPr>
              <w:t>可为空</w:t>
            </w:r>
          </w:p>
        </w:tc>
        <w:tc>
          <w:tcPr>
            <w:tcW w:w="6379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字符串</w:t>
            </w:r>
          </w:p>
          <w:p w:rsidR="00E54BB1" w:rsidRDefault="00871CE7" w:rsidP="00D07BC7">
            <w:pPr>
              <w:rPr>
                <w:rFonts w:asciiTheme="minorEastAsia" w:eastAsiaTheme="minorEastAsia" w:hAnsiTheme="minorEastAsia"/>
                <w:b/>
                <w:sz w:val="20"/>
                <w:szCs w:val="21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只允许使用字母、数字、</w:t>
            </w:r>
            <w:r w:rsidRPr="00871CE7">
              <w:rPr>
                <w:rFonts w:asciiTheme="minorEastAsia" w:eastAsiaTheme="minorEastAsia" w:hAnsiTheme="minorEastAsia" w:hint="eastAsia"/>
                <w:b/>
                <w:sz w:val="20"/>
                <w:szCs w:val="24"/>
                <w:lang w:eastAsia="zh-CN"/>
              </w:rPr>
              <w:t>-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 xml:space="preserve"> 、</w:t>
            </w:r>
            <w:r w:rsidRPr="00871CE7">
              <w:rPr>
                <w:rFonts w:asciiTheme="minorEastAsia" w:eastAsiaTheme="minorEastAsia" w:hAnsiTheme="minorEastAsia" w:hint="eastAsia"/>
                <w:b/>
                <w:sz w:val="20"/>
                <w:szCs w:val="21"/>
                <w:lang w:eastAsia="zh-CN"/>
              </w:rPr>
              <w:t>_,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并以字母或数字开头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每商户提交的订单号，必须在自身账户交易中唯一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dealId</w:t>
            </w:r>
          </w:p>
        </w:tc>
        <w:tc>
          <w:tcPr>
            <w:tcW w:w="1134" w:type="dxa"/>
          </w:tcPr>
          <w:p w:rsidR="00871CE7" w:rsidRPr="00871CE7" w:rsidRDefault="00433C45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sz w:val="20"/>
                <w:szCs w:val="18"/>
                <w:lang w:eastAsia="zh-CN"/>
              </w:rPr>
              <w:t>新浪支付</w:t>
            </w:r>
            <w:r w:rsidR="00871CE7"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交易号</w:t>
            </w:r>
          </w:p>
        </w:tc>
        <w:tc>
          <w:tcPr>
            <w:tcW w:w="7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30</w:t>
            </w:r>
          </w:p>
        </w:tc>
        <w:tc>
          <w:tcPr>
            <w:tcW w:w="85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000000"/>
                <w:sz w:val="20"/>
                <w:szCs w:val="18"/>
                <w:lang w:eastAsia="zh-CN"/>
              </w:rPr>
              <w:t>可为空</w:t>
            </w:r>
          </w:p>
        </w:tc>
        <w:tc>
          <w:tcPr>
            <w:tcW w:w="6379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该交易在</w:t>
            </w:r>
            <w:r w:rsidR="00433C45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系统中对应的交易号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pageNo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 w:cs="宋体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查询页码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000000"/>
                <w:sz w:val="20"/>
                <w:szCs w:val="18"/>
                <w:lang w:eastAsia="zh-CN"/>
              </w:rPr>
              <w:t>可为空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默认为0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pageSize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 w:cs="宋体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页包含记录数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000000"/>
                <w:sz w:val="20"/>
                <w:szCs w:val="18"/>
                <w:lang w:eastAsia="zh-CN"/>
              </w:rPr>
              <w:t>可为空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默认为30，目前不可超过3000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signType</w:t>
            </w:r>
          </w:p>
        </w:tc>
        <w:tc>
          <w:tcPr>
            <w:tcW w:w="11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签名类型</w:t>
            </w:r>
          </w:p>
        </w:tc>
        <w:tc>
          <w:tcPr>
            <w:tcW w:w="7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50</w:t>
            </w:r>
          </w:p>
        </w:tc>
        <w:tc>
          <w:tcPr>
            <w:tcW w:w="85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签名类型，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1表示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MD5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4表示证书签名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signMsg</w:t>
            </w:r>
          </w:p>
        </w:tc>
        <w:tc>
          <w:tcPr>
            <w:tcW w:w="11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签名字符串</w:t>
            </w:r>
          </w:p>
        </w:tc>
        <w:tc>
          <w:tcPr>
            <w:tcW w:w="7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1024</w:t>
            </w:r>
          </w:p>
        </w:tc>
        <w:tc>
          <w:tcPr>
            <w:tcW w:w="85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以上所有非空参数及其值与密钥组合，经签名后生成。</w:t>
            </w:r>
          </w:p>
        </w:tc>
      </w:tr>
    </w:tbl>
    <w:p w:rsidR="00871CE7" w:rsidRPr="00871CE7" w:rsidRDefault="00871CE7" w:rsidP="00871CE7">
      <w:pPr>
        <w:rPr>
          <w:rFonts w:asciiTheme="minorEastAsia" w:eastAsiaTheme="minorEastAsia" w:hAnsiTheme="minorEastAsia"/>
          <w:lang w:eastAsia="zh-CN"/>
        </w:rPr>
      </w:pPr>
    </w:p>
    <w:p w:rsidR="00871CE7" w:rsidRPr="00871CE7" w:rsidRDefault="00871CE7" w:rsidP="00871CE7">
      <w:pPr>
        <w:rPr>
          <w:rFonts w:asciiTheme="minorEastAsia" w:eastAsiaTheme="minorEastAsia" w:hAnsiTheme="minorEastAsia"/>
          <w:b/>
          <w:lang w:eastAsia="zh-CN"/>
        </w:rPr>
      </w:pPr>
      <w:r w:rsidRPr="00871CE7">
        <w:rPr>
          <w:rFonts w:asciiTheme="minorEastAsia" w:eastAsiaTheme="minorEastAsia" w:hAnsiTheme="minorEastAsia" w:hint="eastAsia"/>
          <w:b/>
          <w:lang w:eastAsia="zh-CN"/>
        </w:rPr>
        <w:lastRenderedPageBreak/>
        <w:t>对于</w:t>
      </w:r>
      <w:r w:rsidRPr="00871CE7">
        <w:rPr>
          <w:rFonts w:asciiTheme="minorEastAsia" w:eastAsiaTheme="minorEastAsia" w:hAnsiTheme="minorEastAsia"/>
          <w:b/>
          <w:lang w:eastAsia="zh-CN"/>
        </w:rPr>
        <w:t>MD5</w:t>
      </w:r>
      <w:r w:rsidRPr="00871CE7">
        <w:rPr>
          <w:rFonts w:asciiTheme="minorEastAsia" w:eastAsiaTheme="minorEastAsia" w:hAnsiTheme="minorEastAsia" w:hint="eastAsia"/>
          <w:b/>
          <w:lang w:eastAsia="zh-CN"/>
        </w:rPr>
        <w:t>签名：</w:t>
      </w:r>
    </w:p>
    <w:p w:rsidR="00871CE7" w:rsidRPr="00871CE7" w:rsidRDefault="00871CE7" w:rsidP="00871CE7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/>
          <w:lang w:eastAsia="zh-CN"/>
        </w:rPr>
        <w:t>inputCharset={inputCharset}&amp;version={version}&amp;pid={pid}&amp;startTime={startTime}&amp;endTime={endTime}&amp;orderId={orderId}&amp;dealId={dealId}&amp;pageNo={pageNo}&amp;pageSize={pageSize}&amp;signType={signType}&amp;</w:t>
      </w:r>
      <w:r w:rsidRPr="00871CE7">
        <w:rPr>
          <w:rFonts w:asciiTheme="minorEastAsia" w:eastAsiaTheme="minorEastAsia" w:hAnsiTheme="minorEastAsia" w:hint="eastAsia"/>
          <w:lang w:eastAsia="zh-CN"/>
        </w:rPr>
        <w:t>k</w:t>
      </w:r>
      <w:r w:rsidRPr="00871CE7">
        <w:rPr>
          <w:rFonts w:asciiTheme="minorEastAsia" w:eastAsiaTheme="minorEastAsia" w:hAnsiTheme="minorEastAsia"/>
          <w:lang w:eastAsia="zh-CN"/>
        </w:rPr>
        <w:t>ey={key}</w:t>
      </w:r>
    </w:p>
    <w:p w:rsidR="00871CE7" w:rsidRPr="00871CE7" w:rsidRDefault="00871CE7" w:rsidP="00871CE7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所有参数非空的如上组合，包含</w:t>
      </w:r>
      <w:r w:rsidRPr="00871CE7">
        <w:rPr>
          <w:rFonts w:asciiTheme="minorEastAsia" w:eastAsiaTheme="minorEastAsia" w:hAnsiTheme="minorEastAsia"/>
          <w:lang w:eastAsia="zh-CN"/>
        </w:rPr>
        <w:t>md5Key</w:t>
      </w:r>
      <w:r w:rsidRPr="00871CE7">
        <w:rPr>
          <w:rFonts w:asciiTheme="minorEastAsia" w:eastAsiaTheme="minorEastAsia" w:hAnsiTheme="minorEastAsia" w:hint="eastAsia"/>
          <w:lang w:eastAsia="zh-CN"/>
        </w:rPr>
        <w:t>进行</w:t>
      </w:r>
      <w:r w:rsidRPr="00871CE7">
        <w:rPr>
          <w:rFonts w:asciiTheme="minorEastAsia" w:eastAsiaTheme="minorEastAsia" w:hAnsiTheme="minorEastAsia"/>
          <w:lang w:eastAsia="zh-CN"/>
        </w:rPr>
        <w:t>MD5</w:t>
      </w:r>
      <w:r w:rsidRPr="00871CE7">
        <w:rPr>
          <w:rFonts w:asciiTheme="minorEastAsia" w:eastAsiaTheme="minorEastAsia" w:hAnsiTheme="minorEastAsia" w:hint="eastAsia"/>
          <w:lang w:eastAsia="zh-CN"/>
        </w:rPr>
        <w:t>处理。</w:t>
      </w:r>
    </w:p>
    <w:p w:rsidR="00871CE7" w:rsidRPr="00871CE7" w:rsidRDefault="00871CE7" w:rsidP="00871CE7">
      <w:pPr>
        <w:rPr>
          <w:rFonts w:asciiTheme="minorEastAsia" w:eastAsiaTheme="minorEastAsia" w:hAnsiTheme="minorEastAsia"/>
          <w:b/>
          <w:lang w:eastAsia="zh-CN"/>
        </w:rPr>
      </w:pPr>
      <w:r w:rsidRPr="00871CE7">
        <w:rPr>
          <w:rFonts w:asciiTheme="minorEastAsia" w:eastAsiaTheme="minorEastAsia" w:hAnsiTheme="minorEastAsia" w:hint="eastAsia"/>
          <w:b/>
          <w:lang w:eastAsia="zh-CN"/>
        </w:rPr>
        <w:t>对于证书签名：</w:t>
      </w:r>
    </w:p>
    <w:p w:rsidR="00871CE7" w:rsidRPr="00871CE7" w:rsidRDefault="00871CE7" w:rsidP="00871CE7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/>
          <w:lang w:eastAsia="zh-CN"/>
        </w:rPr>
        <w:t>inputCharset={inputCharset}&amp;version={version}&amp;pid={pid}&amp;startTime={startTime}&amp;endTime={endTime}&amp;orderId={orderId}&amp;dealId={dealId}&amp;pageNo={pageNo}&amp;pageSize={pageSize}&amp;signType={signType}</w:t>
      </w:r>
      <w:r w:rsidRPr="00871CE7">
        <w:rPr>
          <w:rFonts w:asciiTheme="minorEastAsia" w:eastAsiaTheme="minorEastAsia" w:hAnsiTheme="minorEastAsia" w:hint="eastAsia"/>
          <w:lang w:eastAsia="zh-CN"/>
        </w:rPr>
        <w:t>随后用商户私钥签名得出。</w:t>
      </w:r>
    </w:p>
    <w:p w:rsidR="00871CE7" w:rsidRPr="00871CE7" w:rsidRDefault="00871CE7" w:rsidP="00871CE7">
      <w:pPr>
        <w:pStyle w:val="3"/>
        <w:rPr>
          <w:rFonts w:asciiTheme="minorEastAsia" w:eastAsiaTheme="minorEastAsia" w:hAnsiTheme="minorEastAsia"/>
          <w:lang w:eastAsia="zh-CN"/>
        </w:rPr>
      </w:pPr>
      <w:bookmarkStart w:id="39" w:name="_Toc184630524"/>
      <w:bookmarkStart w:id="40" w:name="_Toc205620488"/>
      <w:bookmarkStart w:id="41" w:name="_Toc332041091"/>
      <w:r w:rsidRPr="00871CE7">
        <w:rPr>
          <w:rFonts w:asciiTheme="minorEastAsia" w:eastAsiaTheme="minorEastAsia" w:hAnsiTheme="minorEastAsia" w:hint="eastAsia"/>
          <w:lang w:eastAsia="zh-CN"/>
        </w:rPr>
        <w:t xml:space="preserve">2.3.2 </w:t>
      </w:r>
      <w:r w:rsidR="00433C45">
        <w:rPr>
          <w:rFonts w:asciiTheme="minorEastAsia" w:eastAsiaTheme="minorEastAsia" w:hAnsiTheme="minorEastAsia"/>
          <w:lang w:eastAsia="zh-CN"/>
        </w:rPr>
        <w:t>新浪支付</w:t>
      </w:r>
      <w:r w:rsidRPr="00871CE7">
        <w:rPr>
          <w:rFonts w:asciiTheme="minorEastAsia" w:eastAsiaTheme="minorEastAsia" w:hAnsiTheme="minorEastAsia" w:hint="eastAsia"/>
          <w:lang w:eastAsia="zh-CN"/>
        </w:rPr>
        <w:t>返回到商户</w:t>
      </w:r>
      <w:bookmarkEnd w:id="39"/>
      <w:bookmarkEnd w:id="40"/>
      <w:bookmarkEnd w:id="41"/>
    </w:p>
    <w:p w:rsidR="00871CE7" w:rsidRPr="00871CE7" w:rsidRDefault="00871CE7" w:rsidP="00871CE7">
      <w:pPr>
        <w:ind w:left="36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同步调用后，</w:t>
      </w:r>
      <w:r w:rsidR="00433C45">
        <w:rPr>
          <w:rFonts w:asciiTheme="minorEastAsia" w:eastAsiaTheme="minorEastAsia" w:hAnsiTheme="minorEastAsia" w:hint="eastAsia"/>
          <w:lang w:eastAsia="zh-CN"/>
        </w:rPr>
        <w:t>新浪支付</w:t>
      </w:r>
      <w:r w:rsidRPr="00871CE7">
        <w:rPr>
          <w:rFonts w:asciiTheme="minorEastAsia" w:eastAsiaTheme="minorEastAsia" w:hAnsiTheme="minorEastAsia" w:hint="eastAsia"/>
          <w:lang w:eastAsia="zh-CN"/>
        </w:rPr>
        <w:t>返回如下数据：</w:t>
      </w:r>
    </w:p>
    <w:tbl>
      <w:tblPr>
        <w:tblW w:w="10596" w:type="dxa"/>
        <w:tblInd w:w="-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4"/>
        <w:gridCol w:w="2410"/>
        <w:gridCol w:w="6662"/>
      </w:tblGrid>
      <w:tr w:rsidR="00871CE7" w:rsidRPr="00871CE7" w:rsidTr="00D07BC7">
        <w:trPr>
          <w:trHeight w:val="158"/>
        </w:trPr>
        <w:tc>
          <w:tcPr>
            <w:tcW w:w="1524" w:type="dxa"/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返回值名称</w:t>
            </w:r>
          </w:p>
        </w:tc>
        <w:tc>
          <w:tcPr>
            <w:tcW w:w="2410" w:type="dxa"/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返回值含义</w:t>
            </w:r>
          </w:p>
        </w:tc>
        <w:tc>
          <w:tcPr>
            <w:tcW w:w="6662" w:type="dxa"/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返回值说明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inputCharset</w:t>
            </w:r>
          </w:p>
        </w:tc>
        <w:tc>
          <w:tcPr>
            <w:tcW w:w="24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字符集</w:t>
            </w:r>
          </w:p>
        </w:tc>
        <w:tc>
          <w:tcPr>
            <w:tcW w:w="6662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固定选择值：1、2、3</w:t>
            </w:r>
          </w:p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1代表UTF-8; 2代表GBK; 3代表</w:t>
            </w:r>
            <w:r w:rsidRPr="00871CE7">
              <w:rPr>
                <w:rFonts w:asciiTheme="minorEastAsia" w:eastAsiaTheme="minorEastAsia" w:hAnsiTheme="minorEastAsia" w:hint="eastAsia"/>
                <w:color w:val="000000"/>
                <w:sz w:val="20"/>
                <w:szCs w:val="18"/>
                <w:lang w:eastAsia="zh-CN"/>
              </w:rPr>
              <w:t>GB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2312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默认值为1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v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ersion</w:t>
            </w:r>
          </w:p>
        </w:tc>
        <w:tc>
          <w:tcPr>
            <w:tcW w:w="24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接口版本</w:t>
            </w:r>
          </w:p>
        </w:tc>
        <w:tc>
          <w:tcPr>
            <w:tcW w:w="6662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 xml:space="preserve">固定为 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weibopay_query_api_1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pid</w:t>
            </w:r>
          </w:p>
        </w:tc>
        <w:tc>
          <w:tcPr>
            <w:tcW w:w="24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合作伙伴在</w:t>
            </w:r>
            <w:r w:rsidR="00433C45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的用户编号</w:t>
            </w:r>
          </w:p>
        </w:tc>
        <w:tc>
          <w:tcPr>
            <w:tcW w:w="6662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用户登录</w:t>
            </w:r>
            <w:r w:rsidR="00433C45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首页后可查询到。仅适用于</w:t>
            </w:r>
            <w:r w:rsidR="00433C45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合作伙伴中系统及平台提供商。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startTime</w:t>
            </w:r>
          </w:p>
        </w:tc>
        <w:tc>
          <w:tcPr>
            <w:tcW w:w="24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商户订单查询开始时间</w:t>
            </w:r>
          </w:p>
        </w:tc>
        <w:tc>
          <w:tcPr>
            <w:tcW w:w="6662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数字串，一共14位</w:t>
            </w:r>
          </w:p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格式为：年[4位]月[2位]日[2位]时[2位]分[2位]秒[2位]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例如：20071117020101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endTime</w:t>
            </w:r>
          </w:p>
        </w:tc>
        <w:tc>
          <w:tcPr>
            <w:tcW w:w="24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商户订单查询结束时间</w:t>
            </w:r>
          </w:p>
        </w:tc>
        <w:tc>
          <w:tcPr>
            <w:tcW w:w="6662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数字串，一共14位</w:t>
            </w:r>
          </w:p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格式为：年[4位]月[2位]日[2位]时[2位]分[2位]秒[2位]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例如：20071117020101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orderId</w:t>
            </w:r>
          </w:p>
        </w:tc>
        <w:tc>
          <w:tcPr>
            <w:tcW w:w="24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商户订单号</w:t>
            </w:r>
          </w:p>
        </w:tc>
        <w:tc>
          <w:tcPr>
            <w:tcW w:w="6662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字符串</w:t>
            </w:r>
          </w:p>
          <w:p w:rsidR="00E54BB1" w:rsidRDefault="00871CE7" w:rsidP="00D07BC7">
            <w:pPr>
              <w:rPr>
                <w:rFonts w:asciiTheme="minorEastAsia" w:eastAsiaTheme="minorEastAsia" w:hAnsiTheme="minorEastAsia"/>
                <w:b/>
                <w:sz w:val="20"/>
                <w:szCs w:val="21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只允许使用字母、数字、</w:t>
            </w:r>
            <w:r w:rsidRPr="00871CE7">
              <w:rPr>
                <w:rFonts w:asciiTheme="minorEastAsia" w:eastAsiaTheme="minorEastAsia" w:hAnsiTheme="minorEastAsia" w:hint="eastAsia"/>
                <w:b/>
                <w:sz w:val="20"/>
                <w:szCs w:val="24"/>
                <w:lang w:eastAsia="zh-CN"/>
              </w:rPr>
              <w:t>-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 xml:space="preserve"> 、</w:t>
            </w:r>
            <w:r w:rsidRPr="00871CE7">
              <w:rPr>
                <w:rFonts w:asciiTheme="minorEastAsia" w:eastAsiaTheme="minorEastAsia" w:hAnsiTheme="minorEastAsia" w:hint="eastAsia"/>
                <w:b/>
                <w:sz w:val="20"/>
                <w:szCs w:val="21"/>
                <w:lang w:eastAsia="zh-CN"/>
              </w:rPr>
              <w:t>_,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并以字母或数字开头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每商户提交的订单号，必须在自身账户交易中唯一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dealId</w:t>
            </w:r>
          </w:p>
        </w:tc>
        <w:tc>
          <w:tcPr>
            <w:tcW w:w="2410" w:type="dxa"/>
          </w:tcPr>
          <w:p w:rsidR="00871CE7" w:rsidRPr="00871CE7" w:rsidRDefault="00433C45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sz w:val="20"/>
                <w:szCs w:val="18"/>
                <w:lang w:eastAsia="zh-CN"/>
              </w:rPr>
              <w:t>新浪支付</w:t>
            </w:r>
            <w:r w:rsidR="00871CE7"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交易号</w:t>
            </w:r>
          </w:p>
        </w:tc>
        <w:tc>
          <w:tcPr>
            <w:tcW w:w="6662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该交易在</w:t>
            </w:r>
            <w:r w:rsidR="00433C45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系统中对应的交易号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pageNo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 w:cs="宋体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查询页码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默认为0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pageSize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 w:cs="宋体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页包含记录数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默认为30，目前不可超过3000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totalCount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 w:cs="宋体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返回记录数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errorCode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 w:cs="宋体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返回错误码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errorMessage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 w:cs="宋体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返回错误原因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用作提示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lastRenderedPageBreak/>
              <w:t>recordList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 w:cs="宋体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纪录表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 w:cs="宋体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列表对象，包含多个返回结果，其返回子对象定义见下表。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signType</w:t>
            </w:r>
          </w:p>
        </w:tc>
        <w:tc>
          <w:tcPr>
            <w:tcW w:w="24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签名类型</w:t>
            </w:r>
          </w:p>
        </w:tc>
        <w:tc>
          <w:tcPr>
            <w:tcW w:w="6662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签名类型，与商户提交时一致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1表示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MD5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4表示证书签名</w:t>
            </w:r>
          </w:p>
        </w:tc>
      </w:tr>
      <w:tr w:rsidR="00871CE7" w:rsidRPr="00871CE7" w:rsidTr="00D07BC7">
        <w:trPr>
          <w:trHeight w:val="567"/>
        </w:trPr>
        <w:tc>
          <w:tcPr>
            <w:tcW w:w="152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signMsg</w:t>
            </w:r>
          </w:p>
        </w:tc>
        <w:tc>
          <w:tcPr>
            <w:tcW w:w="24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签名字符串</w:t>
            </w:r>
          </w:p>
        </w:tc>
        <w:tc>
          <w:tcPr>
            <w:tcW w:w="6662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以上所有非空参数及其值与密钥组合，经签名后生成。</w:t>
            </w:r>
          </w:p>
        </w:tc>
      </w:tr>
    </w:tbl>
    <w:p w:rsidR="00871CE7" w:rsidRPr="00871CE7" w:rsidRDefault="00871CE7" w:rsidP="00871CE7">
      <w:pPr>
        <w:rPr>
          <w:rFonts w:asciiTheme="minorEastAsia" w:eastAsiaTheme="minorEastAsia" w:hAnsiTheme="minorEastAsia"/>
          <w:b/>
          <w:lang w:eastAsia="zh-CN"/>
        </w:rPr>
      </w:pPr>
      <w:r w:rsidRPr="00871CE7">
        <w:rPr>
          <w:rFonts w:asciiTheme="minorEastAsia" w:eastAsiaTheme="minorEastAsia" w:hAnsiTheme="minorEastAsia" w:hint="eastAsia"/>
          <w:b/>
          <w:lang w:eastAsia="zh-CN"/>
        </w:rPr>
        <w:t>对于</w:t>
      </w:r>
      <w:r w:rsidRPr="00871CE7">
        <w:rPr>
          <w:rFonts w:asciiTheme="minorEastAsia" w:eastAsiaTheme="minorEastAsia" w:hAnsiTheme="minorEastAsia"/>
          <w:b/>
          <w:lang w:eastAsia="zh-CN"/>
        </w:rPr>
        <w:t>MD5</w:t>
      </w:r>
      <w:r w:rsidRPr="00871CE7">
        <w:rPr>
          <w:rFonts w:asciiTheme="minorEastAsia" w:eastAsiaTheme="minorEastAsia" w:hAnsiTheme="minorEastAsia" w:hint="eastAsia"/>
          <w:b/>
          <w:lang w:eastAsia="zh-CN"/>
        </w:rPr>
        <w:t>签名：</w:t>
      </w:r>
    </w:p>
    <w:p w:rsidR="00871CE7" w:rsidRPr="00871CE7" w:rsidRDefault="00871CE7" w:rsidP="00871CE7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/>
          <w:lang w:eastAsia="zh-CN"/>
        </w:rPr>
        <w:t>inputCharset={inputCharset}&amp;version={version}&amp;pid={pid}&amp;startTime={startTime}&amp;endTime={endTime}&amp;orderId={orderId}&amp;dealId={dealId}&amp;pageNo={pageNo}&amp;pageSize={pageSize}&amp;totalCount={totalCount}&amp;errorCode={errorCode}&amp;signType={signType}&amp;</w:t>
      </w:r>
      <w:r w:rsidRPr="00871CE7">
        <w:rPr>
          <w:rFonts w:asciiTheme="minorEastAsia" w:eastAsiaTheme="minorEastAsia" w:hAnsiTheme="minorEastAsia" w:hint="eastAsia"/>
          <w:lang w:eastAsia="zh-CN"/>
        </w:rPr>
        <w:t>k</w:t>
      </w:r>
      <w:r w:rsidRPr="00871CE7">
        <w:rPr>
          <w:rFonts w:asciiTheme="minorEastAsia" w:eastAsiaTheme="minorEastAsia" w:hAnsiTheme="minorEastAsia"/>
          <w:lang w:eastAsia="zh-CN"/>
        </w:rPr>
        <w:t>ey={key}</w:t>
      </w:r>
    </w:p>
    <w:p w:rsidR="00871CE7" w:rsidRPr="00871CE7" w:rsidRDefault="00871CE7" w:rsidP="00871CE7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所有参数非空的如上组合，包含</w:t>
      </w:r>
      <w:r w:rsidRPr="00871CE7">
        <w:rPr>
          <w:rFonts w:asciiTheme="minorEastAsia" w:eastAsiaTheme="minorEastAsia" w:hAnsiTheme="minorEastAsia"/>
          <w:lang w:eastAsia="zh-CN"/>
        </w:rPr>
        <w:t>md5Key</w:t>
      </w:r>
      <w:r w:rsidRPr="00871CE7">
        <w:rPr>
          <w:rFonts w:asciiTheme="minorEastAsia" w:eastAsiaTheme="minorEastAsia" w:hAnsiTheme="minorEastAsia" w:hint="eastAsia"/>
          <w:lang w:eastAsia="zh-CN"/>
        </w:rPr>
        <w:t>进行</w:t>
      </w:r>
      <w:r w:rsidRPr="00871CE7">
        <w:rPr>
          <w:rFonts w:asciiTheme="minorEastAsia" w:eastAsiaTheme="minorEastAsia" w:hAnsiTheme="minorEastAsia"/>
          <w:lang w:eastAsia="zh-CN"/>
        </w:rPr>
        <w:t>MD5</w:t>
      </w:r>
      <w:r w:rsidRPr="00871CE7">
        <w:rPr>
          <w:rFonts w:asciiTheme="minorEastAsia" w:eastAsiaTheme="minorEastAsia" w:hAnsiTheme="minorEastAsia" w:hint="eastAsia"/>
          <w:lang w:eastAsia="zh-CN"/>
        </w:rPr>
        <w:t>处理。</w:t>
      </w:r>
    </w:p>
    <w:p w:rsidR="00871CE7" w:rsidRPr="00871CE7" w:rsidRDefault="00871CE7" w:rsidP="00871CE7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/>
          <w:lang w:eastAsia="zh-CN"/>
        </w:rPr>
        <w:t>*</w:t>
      </w:r>
      <w:r w:rsidRPr="00871CE7">
        <w:rPr>
          <w:rFonts w:asciiTheme="minorEastAsia" w:eastAsiaTheme="minorEastAsia" w:hAnsiTheme="minorEastAsia" w:hint="eastAsia"/>
          <w:lang w:eastAsia="zh-CN"/>
        </w:rPr>
        <w:t>注意</w:t>
      </w:r>
      <w:r w:rsidRPr="00871CE7">
        <w:rPr>
          <w:rFonts w:asciiTheme="minorEastAsia" w:eastAsiaTheme="minorEastAsia" w:hAnsiTheme="minorEastAsia"/>
          <w:lang w:eastAsia="zh-CN"/>
        </w:rPr>
        <w:t>errorMessage</w:t>
      </w:r>
      <w:r w:rsidRPr="00871CE7">
        <w:rPr>
          <w:rFonts w:asciiTheme="minorEastAsia" w:eastAsiaTheme="minorEastAsia" w:hAnsiTheme="minorEastAsia" w:hint="eastAsia"/>
          <w:lang w:eastAsia="zh-CN"/>
        </w:rPr>
        <w:t>仅作提示，不参与签名处理</w:t>
      </w:r>
    </w:p>
    <w:p w:rsidR="00871CE7" w:rsidRPr="00871CE7" w:rsidRDefault="00871CE7" w:rsidP="00871CE7">
      <w:pPr>
        <w:rPr>
          <w:rFonts w:asciiTheme="minorEastAsia" w:eastAsiaTheme="minorEastAsia" w:hAnsiTheme="minorEastAsia"/>
          <w:b/>
          <w:lang w:eastAsia="zh-CN"/>
        </w:rPr>
      </w:pPr>
      <w:r w:rsidRPr="00871CE7">
        <w:rPr>
          <w:rFonts w:asciiTheme="minorEastAsia" w:eastAsiaTheme="minorEastAsia" w:hAnsiTheme="minorEastAsia" w:hint="eastAsia"/>
          <w:b/>
          <w:lang w:eastAsia="zh-CN"/>
        </w:rPr>
        <w:t>对于证书签名：</w:t>
      </w:r>
    </w:p>
    <w:p w:rsidR="00871CE7" w:rsidRPr="00871CE7" w:rsidRDefault="00871CE7" w:rsidP="00871CE7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/>
          <w:lang w:eastAsia="zh-CN"/>
        </w:rPr>
        <w:t>inputCharset={inputCharset}&amp;version={version}&amp;pid={pid}&amp;startTime={startTime}&amp;endTime={endTime}&amp;orderId={orderId}&amp;dealId={dealId}&amp;pageNo={pageNo}&amp;pageSize={pageSize}&amp;totalCount={totalCount}&amp;errorCode={errorCode}&amp;signType={signType}</w:t>
      </w:r>
    </w:p>
    <w:p w:rsidR="00871CE7" w:rsidRPr="00871CE7" w:rsidRDefault="00871CE7" w:rsidP="00871CE7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 w:hint="eastAsia"/>
          <w:lang w:eastAsia="zh-CN"/>
        </w:rPr>
        <w:t>随后用</w:t>
      </w:r>
      <w:r w:rsidR="00433C45">
        <w:rPr>
          <w:rFonts w:asciiTheme="minorEastAsia" w:eastAsiaTheme="minorEastAsia" w:hAnsiTheme="minorEastAsia" w:hint="eastAsia"/>
          <w:lang w:eastAsia="zh-CN"/>
        </w:rPr>
        <w:t>新浪支付</w:t>
      </w:r>
      <w:r w:rsidRPr="00871CE7">
        <w:rPr>
          <w:rFonts w:asciiTheme="minorEastAsia" w:eastAsiaTheme="minorEastAsia" w:hAnsiTheme="minorEastAsia" w:hint="eastAsia"/>
          <w:lang w:eastAsia="zh-CN"/>
        </w:rPr>
        <w:t>公钥进行验证。</w:t>
      </w:r>
    </w:p>
    <w:p w:rsidR="00871CE7" w:rsidRPr="00871CE7" w:rsidRDefault="00871CE7" w:rsidP="00871CE7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871CE7">
        <w:rPr>
          <w:rFonts w:asciiTheme="minorEastAsia" w:eastAsiaTheme="minorEastAsia" w:hAnsiTheme="minorEastAsia"/>
          <w:lang w:eastAsia="zh-CN"/>
        </w:rPr>
        <w:t>*</w:t>
      </w:r>
      <w:r w:rsidRPr="00871CE7">
        <w:rPr>
          <w:rFonts w:asciiTheme="minorEastAsia" w:eastAsiaTheme="minorEastAsia" w:hAnsiTheme="minorEastAsia" w:hint="eastAsia"/>
          <w:lang w:eastAsia="zh-CN"/>
        </w:rPr>
        <w:t>注意</w:t>
      </w:r>
      <w:r w:rsidRPr="00871CE7">
        <w:rPr>
          <w:rFonts w:asciiTheme="minorEastAsia" w:eastAsiaTheme="minorEastAsia" w:hAnsiTheme="minorEastAsia"/>
          <w:lang w:eastAsia="zh-CN"/>
        </w:rPr>
        <w:t>errorMessage</w:t>
      </w:r>
      <w:r w:rsidRPr="00871CE7">
        <w:rPr>
          <w:rFonts w:asciiTheme="minorEastAsia" w:eastAsiaTheme="minorEastAsia" w:hAnsiTheme="minorEastAsia" w:hint="eastAsia"/>
          <w:lang w:eastAsia="zh-CN"/>
        </w:rPr>
        <w:t>仅作提示，不参与签名处理</w:t>
      </w:r>
    </w:p>
    <w:p w:rsidR="00871CE7" w:rsidRPr="00871CE7" w:rsidRDefault="00871CE7" w:rsidP="00871CE7">
      <w:pPr>
        <w:ind w:leftChars="100" w:left="210"/>
        <w:rPr>
          <w:rFonts w:asciiTheme="minorEastAsia" w:eastAsiaTheme="minorEastAsia" w:hAnsiTheme="minorEastAsia"/>
          <w:lang w:eastAsia="zh-CN"/>
        </w:rPr>
      </w:pPr>
    </w:p>
    <w:p w:rsidR="00871CE7" w:rsidRPr="00871CE7" w:rsidRDefault="00871CE7" w:rsidP="00871CE7">
      <w:pPr>
        <w:rPr>
          <w:rFonts w:asciiTheme="minorEastAsia" w:eastAsiaTheme="minorEastAsia" w:hAnsiTheme="minorEastAsia"/>
          <w:lang w:eastAsia="zh-CN"/>
        </w:rPr>
      </w:pPr>
    </w:p>
    <w:tbl>
      <w:tblPr>
        <w:tblW w:w="0" w:type="auto"/>
        <w:jc w:val="center"/>
        <w:tblInd w:w="-1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6"/>
        <w:gridCol w:w="1334"/>
        <w:gridCol w:w="5981"/>
      </w:tblGrid>
      <w:tr w:rsidR="00871CE7" w:rsidRPr="00871CE7" w:rsidTr="00D07BC7">
        <w:trPr>
          <w:trHeight w:val="157"/>
          <w:jc w:val="center"/>
        </w:trPr>
        <w:tc>
          <w:tcPr>
            <w:tcW w:w="9851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b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b/>
                <w:sz w:val="20"/>
                <w:szCs w:val="18"/>
                <w:lang w:eastAsia="zh-CN"/>
              </w:rPr>
              <w:t>recordList</w:t>
            </w:r>
            <w:r w:rsidRPr="00871CE7">
              <w:rPr>
                <w:rFonts w:asciiTheme="minorEastAsia" w:eastAsiaTheme="minorEastAsia" w:hAnsiTheme="minorEastAsia" w:hint="eastAsia"/>
                <w:b/>
                <w:sz w:val="20"/>
                <w:szCs w:val="18"/>
                <w:lang w:eastAsia="zh-CN"/>
              </w:rPr>
              <w:t>条目子对象定义</w:t>
            </w:r>
          </w:p>
        </w:tc>
      </w:tr>
      <w:tr w:rsidR="00871CE7" w:rsidRPr="00871CE7" w:rsidTr="00D07BC7">
        <w:trPr>
          <w:trHeight w:val="157"/>
          <w:jc w:val="center"/>
        </w:trPr>
        <w:tc>
          <w:tcPr>
            <w:tcW w:w="2536" w:type="dxa"/>
            <w:tcBorders>
              <w:bottom w:val="single" w:sz="4" w:space="0" w:color="auto"/>
            </w:tcBorders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返回值名称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返回值含义</w:t>
            </w:r>
          </w:p>
        </w:tc>
        <w:tc>
          <w:tcPr>
            <w:tcW w:w="5981" w:type="dxa"/>
            <w:tcBorders>
              <w:bottom w:val="single" w:sz="4" w:space="0" w:color="auto"/>
            </w:tcBorders>
            <w:shd w:val="clear" w:color="auto" w:fill="F3F3F3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返回值说明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871CE7">
            <w:pPr>
              <w:ind w:leftChars="-119" w:left="-250" w:firstLineChars="139" w:firstLine="278"/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orderId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color w:val="000000"/>
                <w:sz w:val="20"/>
                <w:szCs w:val="18"/>
                <w:lang w:eastAsia="zh-CN"/>
              </w:rPr>
              <w:t>商户订单号</w:t>
            </w:r>
          </w:p>
        </w:tc>
        <w:tc>
          <w:tcPr>
            <w:tcW w:w="5981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字符串</w:t>
            </w:r>
          </w:p>
          <w:p w:rsidR="00E54BB1" w:rsidRDefault="00871CE7" w:rsidP="00D07BC7">
            <w:pPr>
              <w:rPr>
                <w:rFonts w:asciiTheme="minorEastAsia" w:eastAsiaTheme="minorEastAsia" w:hAnsiTheme="minorEastAsia"/>
                <w:b/>
                <w:sz w:val="20"/>
                <w:szCs w:val="21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只允许使用字母、数字、</w:t>
            </w:r>
            <w:r w:rsidRPr="00871CE7">
              <w:rPr>
                <w:rFonts w:asciiTheme="minorEastAsia" w:eastAsiaTheme="minorEastAsia" w:hAnsiTheme="minorEastAsia" w:hint="eastAsia"/>
                <w:b/>
                <w:sz w:val="20"/>
                <w:szCs w:val="24"/>
                <w:lang w:eastAsia="zh-CN"/>
              </w:rPr>
              <w:t>-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 xml:space="preserve"> 、</w:t>
            </w:r>
            <w:r w:rsidRPr="00871CE7">
              <w:rPr>
                <w:rFonts w:asciiTheme="minorEastAsia" w:eastAsiaTheme="minorEastAsia" w:hAnsiTheme="minorEastAsia" w:hint="eastAsia"/>
                <w:b/>
                <w:sz w:val="20"/>
                <w:szCs w:val="21"/>
                <w:lang w:eastAsia="zh-CN"/>
              </w:rPr>
              <w:t>_,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并以字母或数字开头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每商户提交的订单号，必须在自身账户交易中唯一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dealId</w:t>
            </w:r>
          </w:p>
        </w:tc>
        <w:tc>
          <w:tcPr>
            <w:tcW w:w="1334" w:type="dxa"/>
          </w:tcPr>
          <w:p w:rsidR="00871CE7" w:rsidRPr="00871CE7" w:rsidRDefault="00433C45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18"/>
                <w:lang w:eastAsia="zh-CN"/>
              </w:rPr>
              <w:t>新浪支付</w:t>
            </w:r>
            <w:r w:rsidR="00871CE7"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交易号</w:t>
            </w:r>
          </w:p>
        </w:tc>
        <w:tc>
          <w:tcPr>
            <w:tcW w:w="5981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该交易在</w:t>
            </w:r>
            <w:r w:rsidR="00433C45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系统中对应的交易号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currentStatus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订单状态</w:t>
            </w:r>
          </w:p>
        </w:tc>
        <w:tc>
          <w:tcPr>
            <w:tcW w:w="5981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当前订单状态，目前有四种状态：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Ready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，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Processing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，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Closed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，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Success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refundCurrentStatus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退款状态</w:t>
            </w:r>
          </w:p>
        </w:tc>
        <w:tc>
          <w:tcPr>
            <w:tcW w:w="5981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当前订单的退款状态，目前有：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ReadyAudit：待审核，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AuditProcessing：审核中，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ReadyRefund：待退款，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AuditFaliure：审核失败，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RefundProcessing：退款中，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RefundSuccess：退款成功，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RefundFailure：退款失败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currencyType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币种类型</w:t>
            </w:r>
          </w:p>
        </w:tc>
        <w:tc>
          <w:tcPr>
            <w:tcW w:w="5981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目前为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 xml:space="preserve"> “CNY”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orderAmount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订单金额</w:t>
            </w:r>
          </w:p>
        </w:tc>
        <w:tc>
          <w:tcPr>
            <w:tcW w:w="5981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以分为单位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payAmount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订单实际支付金额</w:t>
            </w:r>
          </w:p>
        </w:tc>
        <w:tc>
          <w:tcPr>
            <w:tcW w:w="5981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以分为单位</w:t>
            </w:r>
          </w:p>
        </w:tc>
      </w:tr>
      <w:tr w:rsidR="00871CE7" w:rsidRPr="00871CE7" w:rsidTr="00A87951">
        <w:trPr>
          <w:trHeight w:val="786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lastRenderedPageBreak/>
              <w:t>f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ee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应收手续费</w:t>
            </w:r>
          </w:p>
        </w:tc>
        <w:tc>
          <w:tcPr>
            <w:tcW w:w="5981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以分为单位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refundAmount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退款金额</w:t>
            </w:r>
          </w:p>
        </w:tc>
        <w:tc>
          <w:tcPr>
            <w:tcW w:w="5981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以分为单位</w:t>
            </w:r>
          </w:p>
        </w:tc>
      </w:tr>
      <w:tr w:rsidR="005C0B81" w:rsidRPr="00871CE7" w:rsidTr="00D07BC7">
        <w:trPr>
          <w:trHeight w:val="567"/>
          <w:jc w:val="center"/>
        </w:trPr>
        <w:tc>
          <w:tcPr>
            <w:tcW w:w="2536" w:type="dxa"/>
          </w:tcPr>
          <w:p w:rsidR="005C0B81" w:rsidRPr="00871CE7" w:rsidRDefault="005C0B81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pid</w:t>
            </w:r>
            <w:bookmarkStart w:id="42" w:name="_GoBack"/>
            <w:bookmarkEnd w:id="42"/>
          </w:p>
        </w:tc>
        <w:tc>
          <w:tcPr>
            <w:tcW w:w="1334" w:type="dxa"/>
          </w:tcPr>
          <w:p w:rsidR="005C0B81" w:rsidRPr="00A87951" w:rsidRDefault="005C0B81" w:rsidP="00D07BC7">
            <w:pPr>
              <w:rPr>
                <w:rFonts w:asciiTheme="minorEastAsia" w:eastAsiaTheme="minorEastAsia" w:hAnsiTheme="minorEastAsia"/>
                <w:color w:val="000000" w:themeColor="text1"/>
                <w:sz w:val="20"/>
                <w:szCs w:val="18"/>
                <w:lang w:eastAsia="zh-CN"/>
              </w:rPr>
            </w:pPr>
            <w:ins w:id="43" w:author="zhangtianjia" w:date="2012-08-06T18:44:00Z">
              <w:r w:rsidRPr="00A87951">
                <w:rPr>
                  <w:rFonts w:asciiTheme="minorEastAsia" w:eastAsiaTheme="minorEastAsia" w:hAnsiTheme="minorEastAsia" w:hint="eastAsia"/>
                  <w:color w:val="000000" w:themeColor="text1"/>
                  <w:sz w:val="20"/>
                  <w:szCs w:val="18"/>
                  <w:lang w:eastAsia="zh-CN"/>
                </w:rPr>
                <w:t>合作伙伴在</w:t>
              </w:r>
            </w:ins>
            <w:r w:rsidR="00433C45">
              <w:rPr>
                <w:rFonts w:asciiTheme="minorEastAsia" w:eastAsiaTheme="minorEastAsia" w:hAnsiTheme="minorEastAsia"/>
                <w:color w:val="000000" w:themeColor="text1"/>
                <w:sz w:val="20"/>
                <w:szCs w:val="18"/>
                <w:lang w:eastAsia="zh-CN"/>
              </w:rPr>
              <w:t>新浪支付</w:t>
            </w:r>
            <w:ins w:id="44" w:author="zhangtianjia" w:date="2012-08-06T18:44:00Z">
              <w:r w:rsidRPr="00A87951">
                <w:rPr>
                  <w:rFonts w:asciiTheme="minorEastAsia" w:eastAsiaTheme="minorEastAsia" w:hAnsiTheme="minorEastAsia" w:hint="eastAsia"/>
                  <w:color w:val="000000" w:themeColor="text1"/>
                  <w:sz w:val="20"/>
                  <w:szCs w:val="18"/>
                  <w:lang w:eastAsia="zh-CN"/>
                </w:rPr>
                <w:t>的用户编号</w:t>
              </w:r>
            </w:ins>
          </w:p>
        </w:tc>
        <w:tc>
          <w:tcPr>
            <w:tcW w:w="5981" w:type="dxa"/>
          </w:tcPr>
          <w:p w:rsidR="00E54BB1" w:rsidRPr="00A87951" w:rsidRDefault="005C0B81" w:rsidP="00D07BC7">
            <w:pPr>
              <w:rPr>
                <w:rFonts w:asciiTheme="minorEastAsia" w:eastAsiaTheme="minorEastAsia" w:hAnsiTheme="minorEastAsia"/>
                <w:color w:val="000000" w:themeColor="text1"/>
                <w:sz w:val="20"/>
                <w:szCs w:val="18"/>
                <w:lang w:eastAsia="zh-CN"/>
              </w:rPr>
            </w:pPr>
            <w:ins w:id="45" w:author="zhangtianjia" w:date="2012-08-06T18:44:00Z">
              <w:r w:rsidRPr="00A87951">
                <w:rPr>
                  <w:rFonts w:asciiTheme="minorEastAsia" w:eastAsiaTheme="minorEastAsia" w:hAnsiTheme="minorEastAsia" w:hint="eastAsia"/>
                  <w:color w:val="000000" w:themeColor="text1"/>
                  <w:sz w:val="20"/>
                  <w:szCs w:val="18"/>
                  <w:lang w:eastAsia="zh-CN"/>
                </w:rPr>
                <w:t>数字串</w:t>
              </w:r>
            </w:ins>
          </w:p>
          <w:p w:rsidR="005C0B81" w:rsidRPr="00A87951" w:rsidRDefault="005C0B81" w:rsidP="00D07BC7">
            <w:pPr>
              <w:rPr>
                <w:rFonts w:asciiTheme="minorEastAsia" w:eastAsiaTheme="minorEastAsia" w:hAnsiTheme="minorEastAsia"/>
                <w:color w:val="000000" w:themeColor="text1"/>
                <w:sz w:val="20"/>
                <w:szCs w:val="18"/>
                <w:lang w:eastAsia="zh-CN"/>
              </w:rPr>
            </w:pPr>
            <w:ins w:id="46" w:author="zhangtianjia" w:date="2012-08-06T18:44:00Z">
              <w:r w:rsidRPr="00A87951">
                <w:rPr>
                  <w:rFonts w:asciiTheme="minorEastAsia" w:eastAsiaTheme="minorEastAsia" w:hAnsiTheme="minorEastAsia" w:hint="eastAsia"/>
                  <w:color w:val="000000" w:themeColor="text1"/>
                  <w:sz w:val="20"/>
                  <w:szCs w:val="18"/>
                  <w:lang w:eastAsia="zh-CN"/>
                </w:rPr>
                <w:t>用户登录</w:t>
              </w:r>
            </w:ins>
            <w:r w:rsidR="00433C45">
              <w:rPr>
                <w:rFonts w:asciiTheme="minorEastAsia" w:eastAsiaTheme="minorEastAsia" w:hAnsiTheme="minorEastAsia"/>
                <w:color w:val="000000" w:themeColor="text1"/>
                <w:sz w:val="20"/>
                <w:szCs w:val="18"/>
                <w:lang w:eastAsia="zh-CN"/>
              </w:rPr>
              <w:t>新浪支付</w:t>
            </w:r>
            <w:ins w:id="47" w:author="zhangtianjia" w:date="2012-08-06T18:44:00Z">
              <w:r w:rsidRPr="00A87951">
                <w:rPr>
                  <w:rFonts w:asciiTheme="minorEastAsia" w:eastAsiaTheme="minorEastAsia" w:hAnsiTheme="minorEastAsia" w:hint="eastAsia"/>
                  <w:color w:val="000000" w:themeColor="text1"/>
                  <w:sz w:val="20"/>
                  <w:szCs w:val="18"/>
                  <w:lang w:eastAsia="zh-CN"/>
                </w:rPr>
                <w:t>首页后可查询到。仅适用于</w:t>
              </w:r>
            </w:ins>
            <w:r w:rsidR="00433C45">
              <w:rPr>
                <w:rFonts w:asciiTheme="minorEastAsia" w:eastAsiaTheme="minorEastAsia" w:hAnsiTheme="minorEastAsia"/>
                <w:color w:val="000000" w:themeColor="text1"/>
                <w:sz w:val="20"/>
                <w:szCs w:val="18"/>
                <w:lang w:eastAsia="zh-CN"/>
              </w:rPr>
              <w:t>新浪支付</w:t>
            </w:r>
            <w:ins w:id="48" w:author="zhangtianjia" w:date="2012-08-06T18:44:00Z">
              <w:r w:rsidRPr="00A87951">
                <w:rPr>
                  <w:rFonts w:asciiTheme="minorEastAsia" w:eastAsiaTheme="minorEastAsia" w:hAnsiTheme="minorEastAsia" w:hint="eastAsia"/>
                  <w:color w:val="000000" w:themeColor="text1"/>
                  <w:sz w:val="20"/>
                  <w:szCs w:val="18"/>
                  <w:lang w:eastAsia="zh-CN"/>
                </w:rPr>
                <w:t>合作伙伴中系统及平台提供商。</w:t>
              </w:r>
            </w:ins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productName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商品名称</w:t>
            </w:r>
          </w:p>
        </w:tc>
        <w:tc>
          <w:tcPr>
            <w:tcW w:w="5981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英文或中文字符串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productNum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商品数量</w:t>
            </w:r>
          </w:p>
        </w:tc>
        <w:tc>
          <w:tcPr>
            <w:tcW w:w="5981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数值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dealTime</w:t>
            </w:r>
          </w:p>
        </w:tc>
        <w:tc>
          <w:tcPr>
            <w:tcW w:w="1334" w:type="dxa"/>
          </w:tcPr>
          <w:p w:rsidR="00871CE7" w:rsidRPr="00871CE7" w:rsidRDefault="00433C45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新浪支付</w:t>
            </w:r>
            <w:r w:rsidR="00871CE7"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交易时间</w:t>
            </w:r>
          </w:p>
        </w:tc>
        <w:tc>
          <w:tcPr>
            <w:tcW w:w="5981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数字串，一共14位</w:t>
            </w:r>
          </w:p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格式为：年[4位]月[2位]日[2位]时[2位]分[2位]秒[2位]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例如：20071117020101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paymentSuccessTime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支付成功时间</w:t>
            </w:r>
          </w:p>
        </w:tc>
        <w:tc>
          <w:tcPr>
            <w:tcW w:w="5981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数字串，一共14位</w:t>
            </w:r>
          </w:p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格式为：年[4位]月[2位]日[2位]时[2位]分[2位]秒[2位]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例如：20071117020101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bankId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支付成功机构</w:t>
            </w:r>
          </w:p>
        </w:tc>
        <w:tc>
          <w:tcPr>
            <w:tcW w:w="5981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字符串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返回用户在实际支付时所使用的</w:t>
            </w:r>
            <w:r w:rsidRPr="00871CE7">
              <w:rPr>
                <w:rFonts w:asciiTheme="minorEastAsia" w:eastAsiaTheme="minorEastAsia" w:hAnsiTheme="minorEastAsia" w:hint="eastAsia"/>
                <w:color w:val="000000"/>
                <w:sz w:val="20"/>
                <w:szCs w:val="18"/>
                <w:lang w:eastAsia="zh-CN"/>
              </w:rPr>
              <w:t>支付成功机构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bankDealId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支付成功银行订单号</w:t>
            </w:r>
          </w:p>
        </w:tc>
        <w:tc>
          <w:tcPr>
            <w:tcW w:w="5981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该交易在银行支付时对应的</w:t>
            </w:r>
            <w:r w:rsidRPr="00871CE7">
              <w:rPr>
                <w:rFonts w:asciiTheme="minorEastAsia" w:eastAsiaTheme="minorEastAsia" w:hAnsiTheme="minorEastAsia" w:cs="宋体" w:hint="eastAsia"/>
                <w:sz w:val="20"/>
                <w:szCs w:val="18"/>
                <w:lang w:eastAsia="zh-CN"/>
              </w:rPr>
              <w:t>银行订单号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，如果不是通过银行卡支付，则为空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merchantAcctId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账户ID</w:t>
            </w:r>
          </w:p>
        </w:tc>
        <w:tc>
          <w:tcPr>
            <w:tcW w:w="5981" w:type="dxa"/>
          </w:tcPr>
          <w:p w:rsidR="00E54BB1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本参数用来指定接收款项的人民币账号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payerIdType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指定的付款人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id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类型</w:t>
            </w:r>
          </w:p>
        </w:tc>
        <w:tc>
          <w:tcPr>
            <w:tcW w:w="5981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类型固定值0，1，2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0代表不指定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1代表通过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payerId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 xml:space="preserve">为商户方ID 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2代表通过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payerId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为</w:t>
            </w:r>
            <w:r w:rsidR="00433C45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新浪支付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账户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 xml:space="preserve">3 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代表通过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payerId</w:t>
            </w: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为微博</w:t>
            </w: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UID</w:t>
            </w:r>
          </w:p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如果为空代表不需要指定</w:t>
            </w:r>
          </w:p>
        </w:tc>
      </w:tr>
      <w:tr w:rsidR="00871CE7" w:rsidRPr="00871CE7" w:rsidTr="00D07BC7">
        <w:trPr>
          <w:trHeight w:val="567"/>
          <w:jc w:val="center"/>
        </w:trPr>
        <w:tc>
          <w:tcPr>
            <w:tcW w:w="2536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payerId</w:t>
            </w:r>
          </w:p>
        </w:tc>
        <w:tc>
          <w:tcPr>
            <w:tcW w:w="1334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付款人标识</w:t>
            </w:r>
          </w:p>
        </w:tc>
        <w:tc>
          <w:tcPr>
            <w:tcW w:w="5981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871CE7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字符串</w:t>
            </w:r>
          </w:p>
        </w:tc>
      </w:tr>
    </w:tbl>
    <w:p w:rsidR="00871CE7" w:rsidRPr="00871CE7" w:rsidRDefault="00871CE7" w:rsidP="00871CE7">
      <w:pPr>
        <w:rPr>
          <w:rFonts w:asciiTheme="minorEastAsia" w:eastAsiaTheme="minorEastAsia" w:hAnsiTheme="minorEastAsia"/>
          <w:lang w:eastAsia="zh-CN"/>
        </w:rPr>
      </w:pPr>
    </w:p>
    <w:p w:rsidR="00871CE7" w:rsidRPr="00871CE7" w:rsidRDefault="00871CE7" w:rsidP="00871CE7">
      <w:pPr>
        <w:pStyle w:val="1"/>
        <w:rPr>
          <w:rFonts w:asciiTheme="minorEastAsia" w:eastAsiaTheme="minorEastAsia" w:hAnsiTheme="minorEastAsia"/>
          <w:szCs w:val="32"/>
          <w:lang w:eastAsia="zh-CN"/>
        </w:rPr>
      </w:pPr>
      <w:bookmarkStart w:id="49" w:name="_Toc184568323"/>
      <w:bookmarkStart w:id="50" w:name="_Toc184569150"/>
      <w:bookmarkStart w:id="51" w:name="_Toc184630529"/>
      <w:bookmarkStart w:id="52" w:name="_Toc205620489"/>
      <w:bookmarkStart w:id="53" w:name="_Toc332041092"/>
      <w:r w:rsidRPr="00871CE7">
        <w:rPr>
          <w:rFonts w:asciiTheme="minorEastAsia" w:eastAsiaTheme="minorEastAsia" w:hAnsiTheme="minorEastAsia" w:hint="eastAsia"/>
          <w:lang w:eastAsia="zh-CN"/>
        </w:rPr>
        <w:lastRenderedPageBreak/>
        <w:t xml:space="preserve">3. </w:t>
      </w:r>
      <w:bookmarkEnd w:id="49"/>
      <w:r w:rsidRPr="00871CE7">
        <w:rPr>
          <w:rFonts w:asciiTheme="minorEastAsia" w:eastAsiaTheme="minorEastAsia" w:hAnsiTheme="minorEastAsia" w:hint="eastAsia"/>
          <w:lang w:eastAsia="zh-CN"/>
        </w:rPr>
        <w:t>参考</w:t>
      </w:r>
      <w:bookmarkEnd w:id="50"/>
      <w:bookmarkEnd w:id="51"/>
      <w:r w:rsidRPr="00871CE7">
        <w:rPr>
          <w:rFonts w:asciiTheme="minorEastAsia" w:eastAsiaTheme="minorEastAsia" w:hAnsiTheme="minorEastAsia" w:hint="eastAsia"/>
          <w:lang w:eastAsia="zh-CN"/>
        </w:rPr>
        <w:t>资料</w:t>
      </w:r>
      <w:bookmarkEnd w:id="52"/>
      <w:bookmarkEnd w:id="53"/>
    </w:p>
    <w:p w:rsidR="00871CE7" w:rsidRPr="00871CE7" w:rsidRDefault="00871CE7" w:rsidP="00871CE7">
      <w:pPr>
        <w:pStyle w:val="2"/>
        <w:rPr>
          <w:rFonts w:asciiTheme="minorEastAsia" w:eastAsiaTheme="minorEastAsia" w:hAnsiTheme="minorEastAsia"/>
          <w:lang w:eastAsia="zh-CN"/>
        </w:rPr>
      </w:pPr>
      <w:bookmarkStart w:id="54" w:name="_Toc184569153"/>
      <w:bookmarkStart w:id="55" w:name="_Toc184630535"/>
      <w:bookmarkStart w:id="56" w:name="_Toc205620490"/>
      <w:bookmarkStart w:id="57" w:name="_Toc332041093"/>
      <w:r w:rsidRPr="00871CE7">
        <w:rPr>
          <w:rFonts w:asciiTheme="minorEastAsia" w:eastAsiaTheme="minorEastAsia" w:hAnsiTheme="minorEastAsia" w:hint="eastAsia"/>
          <w:lang w:eastAsia="zh-CN"/>
        </w:rPr>
        <w:t>3.1 错误代码表</w:t>
      </w:r>
      <w:bookmarkEnd w:id="54"/>
      <w:bookmarkEnd w:id="55"/>
      <w:bookmarkEnd w:id="56"/>
      <w:bookmarkEnd w:id="57"/>
    </w:p>
    <w:p w:rsidR="00871CE7" w:rsidRPr="00871CE7" w:rsidRDefault="00871CE7" w:rsidP="00871CE7">
      <w:pPr>
        <w:pStyle w:val="3"/>
        <w:rPr>
          <w:rFonts w:asciiTheme="minorEastAsia" w:eastAsiaTheme="minorEastAsia" w:hAnsiTheme="minorEastAsia"/>
        </w:rPr>
      </w:pPr>
      <w:bookmarkStart w:id="58" w:name="_Toc205620491"/>
      <w:bookmarkStart w:id="59" w:name="_Toc332041094"/>
      <w:r w:rsidRPr="00871CE7">
        <w:rPr>
          <w:rFonts w:asciiTheme="minorEastAsia" w:eastAsiaTheme="minorEastAsia" w:hAnsiTheme="minorEastAsia" w:hint="eastAsia"/>
        </w:rPr>
        <w:t>3.1.2常见错误</w:t>
      </w:r>
      <w:bookmarkEnd w:id="58"/>
      <w:bookmarkEnd w:id="59"/>
    </w:p>
    <w:tbl>
      <w:tblPr>
        <w:tblStyle w:val="a5"/>
        <w:tblW w:w="0" w:type="auto"/>
        <w:tblLook w:val="04A0"/>
      </w:tblPr>
      <w:tblGrid>
        <w:gridCol w:w="4609"/>
        <w:gridCol w:w="4610"/>
      </w:tblGrid>
      <w:tr w:rsidR="00871CE7" w:rsidRPr="00871CE7" w:rsidTr="00D07BC7">
        <w:tc>
          <w:tcPr>
            <w:tcW w:w="4609" w:type="dxa"/>
            <w:shd w:val="clear" w:color="auto" w:fill="EEECE1" w:themeFill="background2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错误号</w:t>
            </w:r>
          </w:p>
        </w:tc>
        <w:tc>
          <w:tcPr>
            <w:tcW w:w="4610" w:type="dxa"/>
            <w:shd w:val="clear" w:color="auto" w:fill="EEECE1" w:themeFill="background2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错误原因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mas.query.common.1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凭据保存出错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mas.query.common.2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IP地址校验出错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mas.query.common.3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未知错误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mas.query.common.4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验签错误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mas.query.common.5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参数校验错误</w:t>
            </w:r>
          </w:p>
        </w:tc>
      </w:tr>
    </w:tbl>
    <w:p w:rsidR="00871CE7" w:rsidRPr="00871CE7" w:rsidRDefault="00871CE7" w:rsidP="00871CE7">
      <w:pPr>
        <w:pStyle w:val="3"/>
        <w:rPr>
          <w:rFonts w:asciiTheme="minorEastAsia" w:eastAsiaTheme="minorEastAsia" w:hAnsiTheme="minorEastAsia"/>
        </w:rPr>
      </w:pPr>
      <w:bookmarkStart w:id="60" w:name="_Toc205620492"/>
      <w:bookmarkStart w:id="61" w:name="_Toc332041095"/>
      <w:r w:rsidRPr="00871CE7">
        <w:rPr>
          <w:rFonts w:asciiTheme="minorEastAsia" w:eastAsiaTheme="minorEastAsia" w:hAnsiTheme="minorEastAsia" w:hint="eastAsia"/>
        </w:rPr>
        <w:t>3.1.3 参数校验错误</w:t>
      </w:r>
      <w:bookmarkEnd w:id="60"/>
      <w:bookmarkEnd w:id="61"/>
    </w:p>
    <w:tbl>
      <w:tblPr>
        <w:tblStyle w:val="a5"/>
        <w:tblW w:w="0" w:type="auto"/>
        <w:tblLook w:val="04A0"/>
      </w:tblPr>
      <w:tblGrid>
        <w:gridCol w:w="4609"/>
        <w:gridCol w:w="4610"/>
      </w:tblGrid>
      <w:tr w:rsidR="00871CE7" w:rsidRPr="00871CE7" w:rsidTr="00D07BC7">
        <w:tc>
          <w:tcPr>
            <w:tcW w:w="4609" w:type="dxa"/>
            <w:shd w:val="clear" w:color="auto" w:fill="EEECE1" w:themeFill="background2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错误号</w:t>
            </w:r>
          </w:p>
        </w:tc>
        <w:tc>
          <w:tcPr>
            <w:tcW w:w="4610" w:type="dxa"/>
            <w:shd w:val="clear" w:color="auto" w:fill="EEECE1" w:themeFill="background2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错误原因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 500001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pid不可为空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 500002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signMsg不可为空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 500003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startTime不可为空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 500004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endTime不可为空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 500006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pid参数过长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mas.query.illegalParameter.50000</w:t>
            </w:r>
            <w:r w:rsidR="00E42C02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order</w:t>
            </w:r>
            <w:r w:rsidRPr="00871CE7">
              <w:rPr>
                <w:rFonts w:asciiTheme="minorEastAsia" w:eastAsiaTheme="minorEastAsia" w:hAnsiTheme="minorEastAsia"/>
              </w:rPr>
              <w:t>Id</w:t>
            </w:r>
            <w:r w:rsidRPr="00871CE7">
              <w:rPr>
                <w:rFonts w:asciiTheme="minorEastAsia" w:eastAsiaTheme="minorEastAsia" w:hAnsiTheme="minorEastAsia" w:hint="eastAsia"/>
              </w:rPr>
              <w:t>参数过长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mas.query.illegalParameter.500009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dealId</w:t>
            </w:r>
            <w:r w:rsidRPr="00871CE7">
              <w:rPr>
                <w:rFonts w:asciiTheme="minorEastAsia" w:eastAsiaTheme="minorEastAsia" w:hAnsiTheme="minorEastAsia" w:hint="eastAsia"/>
              </w:rPr>
              <w:t>Id参数过长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mas.query.illegalParameter.500015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pageNo</w:t>
            </w:r>
            <w:r w:rsidRPr="00871CE7">
              <w:rPr>
                <w:rFonts w:asciiTheme="minorEastAsia" w:eastAsiaTheme="minorEastAsia" w:hAnsiTheme="minorEastAsia" w:hint="eastAsia"/>
              </w:rPr>
              <w:t>参数过长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mas.query.illegalParameter.500016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pageSize</w:t>
            </w:r>
            <w:r w:rsidRPr="00871CE7">
              <w:rPr>
                <w:rFonts w:asciiTheme="minorEastAsia" w:eastAsiaTheme="minorEastAsia" w:hAnsiTheme="minorEastAsia" w:hint="eastAsia"/>
              </w:rPr>
              <w:t>参数过长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mas.query.illegalParameter.500019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startTime填写不正确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mas.query.illegalParameter.500020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endTime填写不正确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mas.query.illegalParameter.500021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orderId</w:t>
            </w:r>
            <w:r w:rsidRPr="00871CE7">
              <w:rPr>
                <w:rFonts w:asciiTheme="minorEastAsia" w:eastAsiaTheme="minorEastAsia" w:hAnsiTheme="minorEastAsia" w:hint="eastAsia"/>
              </w:rPr>
              <w:t>填写不正确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mas.query.illegalParameter.500022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dealId</w:t>
            </w:r>
            <w:r w:rsidRPr="00871CE7">
              <w:rPr>
                <w:rFonts w:asciiTheme="minorEastAsia" w:eastAsiaTheme="minorEastAsia" w:hAnsiTheme="minorEastAsia" w:hint="eastAsia"/>
              </w:rPr>
              <w:t>填写不正确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mas.query.illegalParameter.500023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signType填写不正确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mas.query.illegalParameter.500024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pid填写不正确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mas.query.illegalParameter.500025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inputCharset填写不正确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mas.query.illegalParameter.500026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pageNo</w:t>
            </w:r>
            <w:r w:rsidRPr="00871CE7">
              <w:rPr>
                <w:rFonts w:asciiTheme="minorEastAsia" w:eastAsiaTheme="minorEastAsia" w:hAnsiTheme="minorEastAsia" w:hint="eastAsia"/>
              </w:rPr>
              <w:t>填写不正确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mas.query.illegalParameter.500027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pageSize</w:t>
            </w:r>
            <w:r w:rsidRPr="00871CE7">
              <w:rPr>
                <w:rFonts w:asciiTheme="minorEastAsia" w:eastAsiaTheme="minorEastAsia" w:hAnsiTheme="minorEastAsia" w:hint="eastAsia"/>
              </w:rPr>
              <w:t>填写不正确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/>
              </w:rPr>
              <w:t>mas.query.illegalParameter.500029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version填写不正确</w:t>
            </w:r>
          </w:p>
        </w:tc>
      </w:tr>
    </w:tbl>
    <w:p w:rsidR="00871CE7" w:rsidRPr="00871CE7" w:rsidRDefault="00871CE7" w:rsidP="00871CE7">
      <w:pPr>
        <w:rPr>
          <w:rFonts w:asciiTheme="minorEastAsia" w:eastAsiaTheme="minorEastAsia" w:hAnsiTheme="minorEastAsia"/>
        </w:rPr>
      </w:pPr>
    </w:p>
    <w:p w:rsidR="00871CE7" w:rsidRPr="00871CE7" w:rsidRDefault="00871CE7" w:rsidP="00871CE7">
      <w:pPr>
        <w:pStyle w:val="3"/>
        <w:rPr>
          <w:rFonts w:asciiTheme="minorEastAsia" w:eastAsiaTheme="minorEastAsia" w:hAnsiTheme="minorEastAsia"/>
          <w:lang w:eastAsia="zh-CN"/>
        </w:rPr>
      </w:pPr>
      <w:bookmarkStart w:id="62" w:name="_Toc205620493"/>
      <w:bookmarkStart w:id="63" w:name="_Toc332041096"/>
      <w:r w:rsidRPr="00871CE7">
        <w:rPr>
          <w:rFonts w:asciiTheme="minorEastAsia" w:eastAsiaTheme="minorEastAsia" w:hAnsiTheme="minorEastAsia" w:hint="eastAsia"/>
          <w:lang w:eastAsia="zh-CN"/>
        </w:rPr>
        <w:lastRenderedPageBreak/>
        <w:t>3.1.4业务逻辑错误</w:t>
      </w:r>
      <w:bookmarkEnd w:id="62"/>
      <w:bookmarkEnd w:id="63"/>
    </w:p>
    <w:tbl>
      <w:tblPr>
        <w:tblStyle w:val="a5"/>
        <w:tblW w:w="0" w:type="auto"/>
        <w:tblLook w:val="04A0"/>
      </w:tblPr>
      <w:tblGrid>
        <w:gridCol w:w="4609"/>
        <w:gridCol w:w="4610"/>
      </w:tblGrid>
      <w:tr w:rsidR="00871CE7" w:rsidRPr="00871CE7" w:rsidTr="00D07BC7">
        <w:tc>
          <w:tcPr>
            <w:tcW w:w="4609" w:type="dxa"/>
            <w:shd w:val="clear" w:color="auto" w:fill="EEECE1" w:themeFill="background2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错误号</w:t>
            </w:r>
          </w:p>
        </w:tc>
        <w:tc>
          <w:tcPr>
            <w:tcW w:w="4610" w:type="dxa"/>
            <w:shd w:val="clear" w:color="auto" w:fill="EEECE1" w:themeFill="background2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错误原因</w:t>
            </w:r>
          </w:p>
        </w:tc>
      </w:tr>
      <w:tr w:rsidR="00871CE7" w:rsidRPr="00871CE7" w:rsidTr="00D07BC7">
        <w:tc>
          <w:tcPr>
            <w:tcW w:w="4609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4610" w:type="dxa"/>
          </w:tcPr>
          <w:p w:rsidR="00871CE7" w:rsidRPr="00871CE7" w:rsidRDefault="00871CE7" w:rsidP="00D07BC7">
            <w:pPr>
              <w:rPr>
                <w:rFonts w:asciiTheme="minorEastAsia" w:eastAsiaTheme="minorEastAsia" w:hAnsiTheme="minorEastAsia"/>
              </w:rPr>
            </w:pPr>
            <w:r w:rsidRPr="00871CE7">
              <w:rPr>
                <w:rFonts w:asciiTheme="minorEastAsia" w:eastAsiaTheme="minorEastAsia" w:hAnsiTheme="minorEastAsia" w:hint="eastAsia"/>
              </w:rPr>
              <w:t>内部查询错误</w:t>
            </w:r>
          </w:p>
        </w:tc>
      </w:tr>
    </w:tbl>
    <w:p w:rsidR="00871CE7" w:rsidRPr="00871CE7" w:rsidRDefault="00871CE7" w:rsidP="00871CE7">
      <w:pPr>
        <w:rPr>
          <w:rFonts w:asciiTheme="minorEastAsia" w:eastAsiaTheme="minorEastAsia" w:hAnsiTheme="minorEastAsia"/>
        </w:rPr>
      </w:pPr>
    </w:p>
    <w:p w:rsidR="00871CE7" w:rsidRPr="00871CE7" w:rsidRDefault="00871CE7" w:rsidP="00871CE7">
      <w:pPr>
        <w:pStyle w:val="1"/>
        <w:rPr>
          <w:rFonts w:asciiTheme="minorEastAsia" w:eastAsiaTheme="minorEastAsia" w:hAnsiTheme="minorEastAsia"/>
          <w:lang w:eastAsia="zh-CN"/>
        </w:rPr>
      </w:pPr>
      <w:bookmarkStart w:id="64" w:name="_Toc184569154"/>
      <w:bookmarkStart w:id="65" w:name="_Toc184630536"/>
      <w:bookmarkStart w:id="66" w:name="_Toc205620494"/>
      <w:bookmarkStart w:id="67" w:name="_Toc332041097"/>
      <w:r w:rsidRPr="00871CE7">
        <w:rPr>
          <w:rFonts w:asciiTheme="minorEastAsia" w:eastAsiaTheme="minorEastAsia" w:hAnsiTheme="minorEastAsia" w:hint="eastAsia"/>
          <w:lang w:eastAsia="zh-CN"/>
        </w:rPr>
        <w:t>4 附录</w:t>
      </w:r>
      <w:bookmarkEnd w:id="64"/>
      <w:bookmarkEnd w:id="65"/>
      <w:bookmarkEnd w:id="66"/>
      <w:bookmarkEnd w:id="67"/>
    </w:p>
    <w:p w:rsidR="000E2712" w:rsidRPr="00871CE7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68" w:name="_Toc332041098"/>
      <w:r w:rsidRPr="00871CE7">
        <w:rPr>
          <w:rFonts w:asciiTheme="minorEastAsia" w:eastAsiaTheme="minorEastAsia" w:hAnsiTheme="minorEastAsia" w:hint="eastAsia"/>
          <w:lang w:eastAsia="zh-CN"/>
        </w:rPr>
        <w:t>4.1 版权说明</w:t>
      </w:r>
      <w:bookmarkEnd w:id="34"/>
      <w:bookmarkEnd w:id="35"/>
      <w:bookmarkEnd w:id="68"/>
    </w:p>
    <w:p w:rsidR="000E2712" w:rsidRPr="00871CE7" w:rsidRDefault="000E2712" w:rsidP="000E2712">
      <w:pPr>
        <w:ind w:left="360" w:firstLine="420"/>
        <w:rPr>
          <w:rFonts w:asciiTheme="minorEastAsia" w:eastAsiaTheme="minorEastAsia" w:hAnsiTheme="minorEastAsia"/>
          <w:szCs w:val="21"/>
          <w:lang w:eastAsia="zh-CN"/>
        </w:rPr>
      </w:pPr>
      <w:r w:rsidRPr="00871CE7">
        <w:rPr>
          <w:rFonts w:asciiTheme="minorEastAsia" w:eastAsiaTheme="minorEastAsia" w:hAnsiTheme="minorEastAsia" w:hint="eastAsia"/>
          <w:szCs w:val="21"/>
        </w:rPr>
        <w:t>此文档的版权归</w:t>
      </w:r>
      <w:r w:rsidR="00821F69" w:rsidRPr="00821F69">
        <w:rPr>
          <w:rFonts w:asciiTheme="minorEastAsia" w:eastAsiaTheme="minorEastAsia" w:hAnsiTheme="minorEastAsia" w:hint="eastAsia"/>
          <w:szCs w:val="21"/>
          <w:lang w:eastAsia="zh-CN"/>
        </w:rPr>
        <w:t>北京新浪支付科技有限公司</w:t>
      </w:r>
      <w:r w:rsidRPr="00871CE7">
        <w:rPr>
          <w:rFonts w:asciiTheme="minorEastAsia" w:eastAsiaTheme="minorEastAsia" w:hAnsiTheme="minorEastAsia" w:hint="eastAsia"/>
          <w:szCs w:val="21"/>
        </w:rPr>
        <w:t>所有，作为本系统的最终用户，可以拥有该份文档的使用权，但未征得</w:t>
      </w:r>
      <w:r w:rsidR="00821F69" w:rsidRPr="00821F69">
        <w:rPr>
          <w:rFonts w:asciiTheme="minorEastAsia" w:eastAsiaTheme="minorEastAsia" w:hAnsiTheme="minorEastAsia" w:hint="eastAsia"/>
          <w:szCs w:val="21"/>
          <w:lang w:eastAsia="zh-CN"/>
        </w:rPr>
        <w:t>北京新浪支付科技有限公司</w:t>
      </w:r>
      <w:r w:rsidRPr="00871CE7">
        <w:rPr>
          <w:rFonts w:asciiTheme="minorEastAsia" w:eastAsiaTheme="minorEastAsia" w:hAnsiTheme="minorEastAsia" w:hint="eastAsia"/>
          <w:szCs w:val="21"/>
        </w:rPr>
        <w:t>的书面批准，不得修改、公布</w:t>
      </w:r>
      <w:r w:rsidRPr="00871CE7">
        <w:rPr>
          <w:rFonts w:asciiTheme="minorEastAsia" w:eastAsiaTheme="minorEastAsia" w:hAnsiTheme="minorEastAsia" w:hint="eastAsia"/>
          <w:szCs w:val="21"/>
          <w:lang w:eastAsia="zh-CN"/>
        </w:rPr>
        <w:t>本</w:t>
      </w:r>
      <w:r w:rsidRPr="00871CE7">
        <w:rPr>
          <w:rFonts w:asciiTheme="minorEastAsia" w:eastAsiaTheme="minorEastAsia" w:hAnsiTheme="minorEastAsia" w:hint="eastAsia"/>
          <w:szCs w:val="21"/>
        </w:rPr>
        <w:t>文档，不得向第三方借阅、出让、出版</w:t>
      </w:r>
      <w:r w:rsidRPr="00871CE7">
        <w:rPr>
          <w:rFonts w:asciiTheme="minorEastAsia" w:eastAsiaTheme="minorEastAsia" w:hAnsiTheme="minorEastAsia" w:hint="eastAsia"/>
          <w:szCs w:val="21"/>
          <w:lang w:eastAsia="zh-CN"/>
        </w:rPr>
        <w:t>本</w:t>
      </w:r>
      <w:r w:rsidRPr="00871CE7">
        <w:rPr>
          <w:rFonts w:asciiTheme="minorEastAsia" w:eastAsiaTheme="minorEastAsia" w:hAnsiTheme="minorEastAsia" w:hint="eastAsia"/>
          <w:szCs w:val="21"/>
        </w:rPr>
        <w:t>文档。</w:t>
      </w:r>
    </w:p>
    <w:p w:rsidR="000E2712" w:rsidRPr="00871CE7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69" w:name="_Toc332041099"/>
      <w:r w:rsidRPr="00871CE7">
        <w:rPr>
          <w:rFonts w:asciiTheme="minorEastAsia" w:eastAsiaTheme="minorEastAsia" w:hAnsiTheme="minorEastAsia" w:hint="eastAsia"/>
          <w:lang w:eastAsia="zh-CN"/>
        </w:rPr>
        <w:t xml:space="preserve">4.2 </w:t>
      </w:r>
      <w:r w:rsidR="00433C45">
        <w:rPr>
          <w:rFonts w:asciiTheme="minorEastAsia" w:eastAsiaTheme="minorEastAsia" w:hAnsiTheme="minorEastAsia"/>
          <w:lang w:eastAsia="zh-CN"/>
        </w:rPr>
        <w:t>新浪支付</w:t>
      </w:r>
      <w:r w:rsidRPr="00871CE7">
        <w:rPr>
          <w:rFonts w:asciiTheme="minorEastAsia" w:eastAsiaTheme="minorEastAsia" w:hAnsiTheme="minorEastAsia" w:hint="eastAsia"/>
          <w:lang w:eastAsia="zh-CN"/>
        </w:rPr>
        <w:t>资源</w:t>
      </w:r>
      <w:bookmarkEnd w:id="69"/>
    </w:p>
    <w:p w:rsidR="00E54BB1" w:rsidRDefault="000E2712" w:rsidP="000E2712">
      <w:pPr>
        <w:rPr>
          <w:rFonts w:asciiTheme="minorEastAsia" w:eastAsiaTheme="minorEastAsia" w:hAnsiTheme="minorEastAsia"/>
          <w:szCs w:val="21"/>
          <w:lang w:eastAsia="zh-CN"/>
        </w:rPr>
      </w:pPr>
      <w:r w:rsidRPr="00871CE7">
        <w:rPr>
          <w:rFonts w:asciiTheme="minorEastAsia" w:eastAsiaTheme="minorEastAsia" w:hAnsiTheme="minorEastAsia" w:hint="eastAsia"/>
          <w:szCs w:val="21"/>
          <w:lang w:eastAsia="zh-CN"/>
        </w:rPr>
        <w:t>********************************</w:t>
      </w:r>
    </w:p>
    <w:p w:rsidR="000E2712" w:rsidRPr="00871CE7" w:rsidRDefault="000E2712" w:rsidP="000E2712">
      <w:pPr>
        <w:rPr>
          <w:rFonts w:asciiTheme="minorEastAsia" w:eastAsiaTheme="minorEastAsia" w:hAnsiTheme="minorEastAsia"/>
          <w:szCs w:val="21"/>
          <w:lang w:eastAsia="zh-CN"/>
        </w:rPr>
      </w:pPr>
      <w:r w:rsidRPr="00871CE7">
        <w:rPr>
          <w:rFonts w:asciiTheme="minorEastAsia" w:eastAsiaTheme="minorEastAsia" w:hAnsiTheme="minorEastAsia" w:hint="eastAsia"/>
          <w:szCs w:val="21"/>
          <w:lang w:eastAsia="zh-CN"/>
        </w:rPr>
        <w:t>如果您对本文档及</w:t>
      </w:r>
      <w:r w:rsidR="00433C45">
        <w:rPr>
          <w:rFonts w:asciiTheme="minorEastAsia" w:eastAsiaTheme="minorEastAsia" w:hAnsiTheme="minorEastAsia"/>
          <w:szCs w:val="21"/>
          <w:lang w:eastAsia="zh-CN"/>
        </w:rPr>
        <w:t>新浪支付</w:t>
      </w:r>
      <w:r w:rsidRPr="00871CE7">
        <w:rPr>
          <w:rFonts w:asciiTheme="minorEastAsia" w:eastAsiaTheme="minorEastAsia" w:hAnsiTheme="minorEastAsia" w:hint="eastAsia"/>
          <w:szCs w:val="21"/>
          <w:lang w:eastAsia="zh-CN"/>
        </w:rPr>
        <w:t>有任何建议或意见，请发送邮件至support@</w:t>
      </w:r>
      <w:r w:rsidR="00982658" w:rsidRPr="00871CE7">
        <w:rPr>
          <w:rFonts w:asciiTheme="minorEastAsia" w:eastAsiaTheme="minorEastAsia" w:hAnsiTheme="minorEastAsia"/>
          <w:szCs w:val="21"/>
          <w:lang w:eastAsia="zh-CN"/>
        </w:rPr>
        <w:t>weibopay</w:t>
      </w:r>
      <w:r w:rsidRPr="00871CE7">
        <w:rPr>
          <w:rFonts w:asciiTheme="minorEastAsia" w:eastAsiaTheme="minorEastAsia" w:hAnsiTheme="minorEastAsia" w:hint="eastAsia"/>
          <w:szCs w:val="21"/>
          <w:lang w:eastAsia="zh-CN"/>
        </w:rPr>
        <w:t xml:space="preserve">.com </w:t>
      </w:r>
    </w:p>
    <w:p w:rsidR="002E3856" w:rsidRPr="00871CE7" w:rsidRDefault="00433C45">
      <w:pPr>
        <w:rPr>
          <w:rFonts w:asciiTheme="minorEastAsia" w:eastAsiaTheme="minorEastAsia" w:hAnsiTheme="minorEastAsia"/>
          <w:szCs w:val="21"/>
          <w:lang w:eastAsia="zh-CN"/>
        </w:rPr>
      </w:pPr>
      <w:r>
        <w:rPr>
          <w:rFonts w:asciiTheme="minorEastAsia" w:eastAsiaTheme="minorEastAsia" w:hAnsiTheme="minorEastAsia"/>
          <w:szCs w:val="21"/>
          <w:lang w:eastAsia="zh-CN"/>
        </w:rPr>
        <w:t>新浪支付</w:t>
      </w:r>
      <w:r w:rsidR="000E2712" w:rsidRPr="00871CE7">
        <w:rPr>
          <w:rFonts w:asciiTheme="minorEastAsia" w:eastAsiaTheme="minorEastAsia" w:hAnsiTheme="minorEastAsia" w:hint="eastAsia"/>
          <w:szCs w:val="21"/>
          <w:lang w:eastAsia="zh-CN"/>
        </w:rPr>
        <w:t>衷心感谢您的支持！</w:t>
      </w:r>
    </w:p>
    <w:sectPr w:rsidR="002E3856" w:rsidRPr="00871CE7" w:rsidSect="005004A5">
      <w:headerReference w:type="default" r:id="rId8"/>
      <w:footerReference w:type="default" r:id="rId9"/>
      <w:headerReference w:type="first" r:id="rId10"/>
      <w:pgSz w:w="11906" w:h="16838" w:code="9"/>
      <w:pgMar w:top="1440" w:right="1644" w:bottom="1440" w:left="1259" w:header="312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B71" w:rsidRDefault="00B37B71">
      <w:r>
        <w:separator/>
      </w:r>
    </w:p>
  </w:endnote>
  <w:endnote w:type="continuationSeparator" w:id="1">
    <w:p w:rsidR="00B37B71" w:rsidRDefault="00B37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74A" w:rsidRDefault="0034474A">
    <w:pPr>
      <w:pStyle w:val="a4"/>
      <w:pBdr>
        <w:bottom w:val="single" w:sz="6" w:space="1" w:color="auto"/>
      </w:pBdr>
      <w:rPr>
        <w:lang w:eastAsia="zh-CN"/>
      </w:rPr>
    </w:pPr>
  </w:p>
  <w:p w:rsidR="0034474A" w:rsidRDefault="009C6E9B" w:rsidP="005004A5">
    <w:pPr>
      <w:pStyle w:val="a4"/>
      <w:ind w:firstLineChars="50" w:firstLine="90"/>
      <w:rPr>
        <w:lang w:eastAsia="zh-CN"/>
      </w:rPr>
    </w:pPr>
    <w:r w:rsidRPr="009C6E9B">
      <w:rPr>
        <w:rFonts w:hint="eastAsia"/>
        <w:lang w:eastAsia="zh-CN"/>
      </w:rPr>
      <w:t>北京新浪支付科技有限公司</w:t>
    </w:r>
    <w:r>
      <w:rPr>
        <w:rFonts w:hint="eastAsia"/>
        <w:lang w:eastAsia="zh-CN"/>
      </w:rPr>
      <w:t xml:space="preserve"> </w:t>
    </w:r>
    <w:r w:rsidR="0034474A">
      <w:rPr>
        <w:rFonts w:hint="eastAsia"/>
        <w:lang w:eastAsia="zh-CN"/>
      </w:rPr>
      <w:t>第</w:t>
    </w:r>
    <w:r w:rsidR="00F169C3" w:rsidRPr="008B523F">
      <w:fldChar w:fldCharType="begin"/>
    </w:r>
    <w:r w:rsidR="0034474A" w:rsidRPr="008B523F">
      <w:instrText xml:space="preserve"> PAGE </w:instrText>
    </w:r>
    <w:r w:rsidR="00F169C3" w:rsidRPr="008B523F">
      <w:fldChar w:fldCharType="separate"/>
    </w:r>
    <w:r w:rsidR="004440C4">
      <w:rPr>
        <w:noProof/>
      </w:rPr>
      <w:t>4</w:t>
    </w:r>
    <w:r w:rsidR="00F169C3" w:rsidRPr="008B523F">
      <w:fldChar w:fldCharType="end"/>
    </w:r>
    <w:r w:rsidR="0034474A">
      <w:rPr>
        <w:rFonts w:hint="eastAsia"/>
        <w:lang w:eastAsia="zh-C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B71" w:rsidRDefault="00B37B71">
      <w:r>
        <w:separator/>
      </w:r>
    </w:p>
  </w:footnote>
  <w:footnote w:type="continuationSeparator" w:id="1">
    <w:p w:rsidR="00B37B71" w:rsidRDefault="00B37B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74A" w:rsidRDefault="0034474A" w:rsidP="005004A5">
    <w:pPr>
      <w:pStyle w:val="a3"/>
      <w:pBdr>
        <w:bottom w:val="single" w:sz="6" w:space="6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A21" w:rsidRDefault="00554A21" w:rsidP="00554A21">
    <w:pPr>
      <w:pStyle w:val="a3"/>
      <w:jc w:val="both"/>
      <w:rPr>
        <w:rFonts w:ascii="微软雅黑" w:eastAsia="微软雅黑" w:hAnsi="微软雅黑"/>
        <w:b/>
        <w:sz w:val="32"/>
        <w:lang w:eastAsia="zh-CN"/>
      </w:rPr>
    </w:pPr>
  </w:p>
  <w:p w:rsidR="00554A21" w:rsidRDefault="00F169C3" w:rsidP="00554A21">
    <w:pPr>
      <w:pStyle w:val="a3"/>
      <w:jc w:val="both"/>
      <w:rPr>
        <w:rFonts w:ascii="微软雅黑" w:eastAsia="微软雅黑" w:hAnsi="微软雅黑"/>
        <w:b/>
        <w:sz w:val="32"/>
        <w:lang w:eastAsia="zh-CN"/>
      </w:rPr>
    </w:pPr>
    <w:r>
      <w:rPr>
        <w:rFonts w:ascii="微软雅黑" w:eastAsia="微软雅黑" w:hAnsi="微软雅黑"/>
        <w:b/>
        <w:noProof/>
        <w:sz w:val="32"/>
        <w:lang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8pt;margin-top:14.8pt;width:450.75pt;height:0;z-index:251660288" o:connectortype="straight"/>
      </w:pict>
    </w:r>
  </w:p>
  <w:p w:rsidR="00554A21" w:rsidRPr="00AA179B" w:rsidRDefault="009C6E9B" w:rsidP="00554A21">
    <w:pPr>
      <w:pStyle w:val="a3"/>
      <w:jc w:val="both"/>
      <w:rPr>
        <w:rFonts w:ascii="微软雅黑" w:eastAsia="微软雅黑" w:hAnsi="微软雅黑"/>
        <w:b/>
        <w:sz w:val="32"/>
        <w:lang w:eastAsia="zh-CN"/>
      </w:rPr>
    </w:pPr>
    <w:r w:rsidRPr="009C6E9B">
      <w:rPr>
        <w:rFonts w:ascii="微软雅黑" w:eastAsia="微软雅黑" w:hAnsi="微软雅黑" w:hint="eastAsia"/>
        <w:b/>
        <w:sz w:val="32"/>
        <w:lang w:eastAsia="zh-CN"/>
      </w:rPr>
      <w:t>北京新浪支付科技有限公司</w:t>
    </w:r>
  </w:p>
  <w:p w:rsidR="00554A21" w:rsidRPr="00554A21" w:rsidRDefault="00554A2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52664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287816"/>
    <w:multiLevelType w:val="hybridMultilevel"/>
    <w:tmpl w:val="755476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9A4F27"/>
    <w:multiLevelType w:val="hybridMultilevel"/>
    <w:tmpl w:val="B9C4494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1D130A72"/>
    <w:multiLevelType w:val="multilevel"/>
    <w:tmpl w:val="AD809A36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3693017"/>
    <w:multiLevelType w:val="multilevel"/>
    <w:tmpl w:val="7520B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95D16E2"/>
    <w:multiLevelType w:val="multilevel"/>
    <w:tmpl w:val="3EF4996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21B73D6"/>
    <w:multiLevelType w:val="hybridMultilevel"/>
    <w:tmpl w:val="5A2EEFD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>
    <w:nsid w:val="375C7B8D"/>
    <w:multiLevelType w:val="multilevel"/>
    <w:tmpl w:val="242AAB6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486E78F0"/>
    <w:multiLevelType w:val="hybridMultilevel"/>
    <w:tmpl w:val="DBEC6C8E"/>
    <w:lvl w:ilvl="0" w:tplc="F6D288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2E69816">
      <w:numFmt w:val="none"/>
      <w:lvlText w:val=""/>
      <w:lvlJc w:val="left"/>
      <w:pPr>
        <w:tabs>
          <w:tab w:val="num" w:pos="360"/>
        </w:tabs>
      </w:pPr>
    </w:lvl>
    <w:lvl w:ilvl="2" w:tplc="302C53CC">
      <w:numFmt w:val="none"/>
      <w:lvlText w:val=""/>
      <w:lvlJc w:val="left"/>
      <w:pPr>
        <w:tabs>
          <w:tab w:val="num" w:pos="360"/>
        </w:tabs>
      </w:pPr>
    </w:lvl>
    <w:lvl w:ilvl="3" w:tplc="237823DC">
      <w:numFmt w:val="none"/>
      <w:lvlText w:val=""/>
      <w:lvlJc w:val="left"/>
      <w:pPr>
        <w:tabs>
          <w:tab w:val="num" w:pos="360"/>
        </w:tabs>
      </w:pPr>
    </w:lvl>
    <w:lvl w:ilvl="4" w:tplc="395A84D0">
      <w:numFmt w:val="none"/>
      <w:lvlText w:val=""/>
      <w:lvlJc w:val="left"/>
      <w:pPr>
        <w:tabs>
          <w:tab w:val="num" w:pos="360"/>
        </w:tabs>
      </w:pPr>
    </w:lvl>
    <w:lvl w:ilvl="5" w:tplc="BAAAAAE4">
      <w:numFmt w:val="none"/>
      <w:lvlText w:val=""/>
      <w:lvlJc w:val="left"/>
      <w:pPr>
        <w:tabs>
          <w:tab w:val="num" w:pos="360"/>
        </w:tabs>
      </w:pPr>
    </w:lvl>
    <w:lvl w:ilvl="6" w:tplc="75FCA7CA">
      <w:numFmt w:val="none"/>
      <w:lvlText w:val=""/>
      <w:lvlJc w:val="left"/>
      <w:pPr>
        <w:tabs>
          <w:tab w:val="num" w:pos="360"/>
        </w:tabs>
      </w:pPr>
    </w:lvl>
    <w:lvl w:ilvl="7" w:tplc="632C2A7A">
      <w:numFmt w:val="none"/>
      <w:lvlText w:val=""/>
      <w:lvlJc w:val="left"/>
      <w:pPr>
        <w:tabs>
          <w:tab w:val="num" w:pos="360"/>
        </w:tabs>
      </w:pPr>
    </w:lvl>
    <w:lvl w:ilvl="8" w:tplc="FDD0DB9E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53C85B88"/>
    <w:multiLevelType w:val="hybridMultilevel"/>
    <w:tmpl w:val="729EAE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>
    <w:nsid w:val="6A9A673C"/>
    <w:multiLevelType w:val="hybridMultilevel"/>
    <w:tmpl w:val="7688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6B370A5"/>
    <w:multiLevelType w:val="hybridMultilevel"/>
    <w:tmpl w:val="5A2A9492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2">
    <w:nsid w:val="77763BC3"/>
    <w:multiLevelType w:val="hybridMultilevel"/>
    <w:tmpl w:val="ECE46EF6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3">
    <w:nsid w:val="7A5F6123"/>
    <w:multiLevelType w:val="hybridMultilevel"/>
    <w:tmpl w:val="2EC45D4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12"/>
  </w:num>
  <w:num w:numId="7">
    <w:abstractNumId w:val="13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712"/>
    <w:rsid w:val="00032164"/>
    <w:rsid w:val="00040AC0"/>
    <w:rsid w:val="00086938"/>
    <w:rsid w:val="000A101F"/>
    <w:rsid w:val="000B1AC5"/>
    <w:rsid w:val="000B2ED0"/>
    <w:rsid w:val="000D0B83"/>
    <w:rsid w:val="000E2712"/>
    <w:rsid w:val="000F73CD"/>
    <w:rsid w:val="00110BD9"/>
    <w:rsid w:val="001155D9"/>
    <w:rsid w:val="00167AA1"/>
    <w:rsid w:val="00176553"/>
    <w:rsid w:val="00182C2C"/>
    <w:rsid w:val="001A4ACA"/>
    <w:rsid w:val="001B1949"/>
    <w:rsid w:val="001C65F3"/>
    <w:rsid w:val="001D31C1"/>
    <w:rsid w:val="00213A20"/>
    <w:rsid w:val="00274682"/>
    <w:rsid w:val="002805DD"/>
    <w:rsid w:val="0028401F"/>
    <w:rsid w:val="0028440B"/>
    <w:rsid w:val="00291423"/>
    <w:rsid w:val="002914AF"/>
    <w:rsid w:val="00293D13"/>
    <w:rsid w:val="002B535D"/>
    <w:rsid w:val="002B5B2F"/>
    <w:rsid w:val="002D277E"/>
    <w:rsid w:val="002E3856"/>
    <w:rsid w:val="003074B6"/>
    <w:rsid w:val="00334E7C"/>
    <w:rsid w:val="0034474A"/>
    <w:rsid w:val="003E07A3"/>
    <w:rsid w:val="003F31E6"/>
    <w:rsid w:val="00422870"/>
    <w:rsid w:val="00433C45"/>
    <w:rsid w:val="004440C4"/>
    <w:rsid w:val="0045481D"/>
    <w:rsid w:val="0047295F"/>
    <w:rsid w:val="004C357D"/>
    <w:rsid w:val="004C641E"/>
    <w:rsid w:val="005004A5"/>
    <w:rsid w:val="00503387"/>
    <w:rsid w:val="00507880"/>
    <w:rsid w:val="0051170D"/>
    <w:rsid w:val="005270F4"/>
    <w:rsid w:val="005431F1"/>
    <w:rsid w:val="00554A21"/>
    <w:rsid w:val="00564E77"/>
    <w:rsid w:val="00567B1D"/>
    <w:rsid w:val="00572E04"/>
    <w:rsid w:val="0058595C"/>
    <w:rsid w:val="00590878"/>
    <w:rsid w:val="005C0B81"/>
    <w:rsid w:val="00601553"/>
    <w:rsid w:val="006216F0"/>
    <w:rsid w:val="00636BF3"/>
    <w:rsid w:val="006401A3"/>
    <w:rsid w:val="00680995"/>
    <w:rsid w:val="006A41BE"/>
    <w:rsid w:val="006F6E48"/>
    <w:rsid w:val="00700C99"/>
    <w:rsid w:val="0070281E"/>
    <w:rsid w:val="007406BF"/>
    <w:rsid w:val="00744832"/>
    <w:rsid w:val="00744A02"/>
    <w:rsid w:val="007A4306"/>
    <w:rsid w:val="007A5A14"/>
    <w:rsid w:val="007F3340"/>
    <w:rsid w:val="00821F69"/>
    <w:rsid w:val="0084457A"/>
    <w:rsid w:val="00847D2E"/>
    <w:rsid w:val="00854EDC"/>
    <w:rsid w:val="00855EA9"/>
    <w:rsid w:val="00871CE7"/>
    <w:rsid w:val="00896B9E"/>
    <w:rsid w:val="008A0D68"/>
    <w:rsid w:val="008A3CF0"/>
    <w:rsid w:val="008C654C"/>
    <w:rsid w:val="008F0049"/>
    <w:rsid w:val="0090053B"/>
    <w:rsid w:val="0092414F"/>
    <w:rsid w:val="009373F3"/>
    <w:rsid w:val="00982658"/>
    <w:rsid w:val="009C0D16"/>
    <w:rsid w:val="009C6E9B"/>
    <w:rsid w:val="009E7F84"/>
    <w:rsid w:val="009F0829"/>
    <w:rsid w:val="00A259FE"/>
    <w:rsid w:val="00A42E98"/>
    <w:rsid w:val="00A87951"/>
    <w:rsid w:val="00AA1766"/>
    <w:rsid w:val="00AB5567"/>
    <w:rsid w:val="00AB61BC"/>
    <w:rsid w:val="00B25EFF"/>
    <w:rsid w:val="00B31B61"/>
    <w:rsid w:val="00B3670A"/>
    <w:rsid w:val="00B37B71"/>
    <w:rsid w:val="00B67587"/>
    <w:rsid w:val="00B83515"/>
    <w:rsid w:val="00B84A7E"/>
    <w:rsid w:val="00B85F87"/>
    <w:rsid w:val="00BB5BBF"/>
    <w:rsid w:val="00BE4707"/>
    <w:rsid w:val="00C2212D"/>
    <w:rsid w:val="00C37450"/>
    <w:rsid w:val="00C62BDE"/>
    <w:rsid w:val="00CF0236"/>
    <w:rsid w:val="00D2081C"/>
    <w:rsid w:val="00D22B54"/>
    <w:rsid w:val="00D57265"/>
    <w:rsid w:val="00D7021D"/>
    <w:rsid w:val="00D7725C"/>
    <w:rsid w:val="00DA6D56"/>
    <w:rsid w:val="00DC2989"/>
    <w:rsid w:val="00E42C02"/>
    <w:rsid w:val="00E54BB1"/>
    <w:rsid w:val="00E829DD"/>
    <w:rsid w:val="00E85917"/>
    <w:rsid w:val="00E86BFC"/>
    <w:rsid w:val="00EA7976"/>
    <w:rsid w:val="00ED2320"/>
    <w:rsid w:val="00F11FBE"/>
    <w:rsid w:val="00F169C3"/>
    <w:rsid w:val="00F255D8"/>
    <w:rsid w:val="00F947D1"/>
    <w:rsid w:val="00FB0A8B"/>
    <w:rsid w:val="00FC3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12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0"/>
      <w:lang w:eastAsia="ar-SA"/>
    </w:rPr>
  </w:style>
  <w:style w:type="paragraph" w:styleId="1">
    <w:name w:val="heading 1"/>
    <w:basedOn w:val="a"/>
    <w:next w:val="a"/>
    <w:link w:val="1Char"/>
    <w:qFormat/>
    <w:rsid w:val="000E2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E2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E2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E2712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Char">
    <w:name w:val="标题 2 Char"/>
    <w:basedOn w:val="a0"/>
    <w:link w:val="2"/>
    <w:rsid w:val="000E2712"/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character" w:customStyle="1" w:styleId="3Char">
    <w:name w:val="标题 3 Char"/>
    <w:basedOn w:val="a0"/>
    <w:link w:val="3"/>
    <w:rsid w:val="000E2712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paragraph" w:styleId="a3">
    <w:name w:val="header"/>
    <w:basedOn w:val="a"/>
    <w:link w:val="Char"/>
    <w:rsid w:val="000E2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2712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4">
    <w:name w:val="footer"/>
    <w:basedOn w:val="a"/>
    <w:link w:val="Char0"/>
    <w:rsid w:val="000E2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E2712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10">
    <w:name w:val="toc 1"/>
    <w:basedOn w:val="a"/>
    <w:next w:val="a"/>
    <w:uiPriority w:val="39"/>
    <w:rsid w:val="000E2712"/>
    <w:pPr>
      <w:spacing w:before="120" w:after="120"/>
      <w:jc w:val="left"/>
    </w:pPr>
    <w:rPr>
      <w:b/>
      <w:bCs/>
      <w:caps/>
      <w:sz w:val="20"/>
    </w:rPr>
  </w:style>
  <w:style w:type="table" w:styleId="a5">
    <w:name w:val="Table Grid"/>
    <w:basedOn w:val="a1"/>
    <w:rsid w:val="000E2712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0E2712"/>
    <w:rPr>
      <w:color w:val="0000FF"/>
      <w:u w:val="single"/>
    </w:rPr>
  </w:style>
  <w:style w:type="paragraph" w:customStyle="1" w:styleId="20">
    <w:name w:val="2"/>
    <w:basedOn w:val="a"/>
    <w:next w:val="a"/>
    <w:rsid w:val="000E2712"/>
    <w:pPr>
      <w:ind w:firstLine="420"/>
    </w:pPr>
  </w:style>
  <w:style w:type="paragraph" w:styleId="a7">
    <w:name w:val="table of figures"/>
    <w:basedOn w:val="a"/>
    <w:next w:val="a"/>
    <w:semiHidden/>
    <w:rsid w:val="000E2712"/>
    <w:pPr>
      <w:ind w:leftChars="200" w:left="200" w:hangingChars="200" w:hanging="200"/>
    </w:pPr>
  </w:style>
  <w:style w:type="paragraph" w:styleId="30">
    <w:name w:val="toc 3"/>
    <w:basedOn w:val="a"/>
    <w:next w:val="a"/>
    <w:autoRedefine/>
    <w:uiPriority w:val="39"/>
    <w:rsid w:val="000E2712"/>
    <w:pPr>
      <w:ind w:leftChars="400" w:left="840"/>
    </w:pPr>
  </w:style>
  <w:style w:type="paragraph" w:styleId="21">
    <w:name w:val="toc 2"/>
    <w:basedOn w:val="a"/>
    <w:next w:val="a"/>
    <w:autoRedefine/>
    <w:uiPriority w:val="39"/>
    <w:rsid w:val="000E2712"/>
    <w:pPr>
      <w:ind w:leftChars="200" w:left="420"/>
    </w:pPr>
  </w:style>
  <w:style w:type="character" w:styleId="a8">
    <w:name w:val="page number"/>
    <w:basedOn w:val="a0"/>
    <w:rsid w:val="000E2712"/>
  </w:style>
  <w:style w:type="character" w:customStyle="1" w:styleId="userno1">
    <w:name w:val="userno1"/>
    <w:rsid w:val="000E2712"/>
    <w:rPr>
      <w:b w:val="0"/>
      <w:bCs w:val="0"/>
      <w:color w:val="666666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E42C02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42C02"/>
    <w:rPr>
      <w:rFonts w:ascii="Lucida Grande" w:eastAsia="宋体" w:hAnsi="Lucida Grande" w:cs="Lucida Grande"/>
      <w:kern w:val="1"/>
      <w:sz w:val="18"/>
      <w:szCs w:val="18"/>
      <w:lang w:eastAsia="ar-SA"/>
    </w:rPr>
  </w:style>
  <w:style w:type="paragraph" w:styleId="aa">
    <w:name w:val="Document Map"/>
    <w:basedOn w:val="a"/>
    <w:link w:val="Char2"/>
    <w:uiPriority w:val="99"/>
    <w:semiHidden/>
    <w:unhideWhenUsed/>
    <w:rsid w:val="009C6E9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9C6E9B"/>
    <w:rPr>
      <w:rFonts w:ascii="宋体" w:eastAsia="宋体" w:hAnsi="Times New Roman" w:cs="Times New Roman"/>
      <w:kern w:val="1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12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0E2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E2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E2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0E2712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0">
    <w:name w:val="标题 2字符"/>
    <w:basedOn w:val="a0"/>
    <w:link w:val="2"/>
    <w:rsid w:val="000E2712"/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character" w:customStyle="1" w:styleId="30">
    <w:name w:val="标题 3字符"/>
    <w:basedOn w:val="a0"/>
    <w:link w:val="3"/>
    <w:rsid w:val="000E2712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paragraph" w:styleId="a3">
    <w:name w:val="header"/>
    <w:basedOn w:val="a"/>
    <w:link w:val="a4"/>
    <w:rsid w:val="000E2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0E2712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5">
    <w:name w:val="footer"/>
    <w:basedOn w:val="a"/>
    <w:link w:val="a6"/>
    <w:rsid w:val="000E2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0E2712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11">
    <w:name w:val="toc 1"/>
    <w:basedOn w:val="a"/>
    <w:next w:val="a"/>
    <w:uiPriority w:val="39"/>
    <w:rsid w:val="000E2712"/>
    <w:pPr>
      <w:spacing w:before="120" w:after="120"/>
      <w:jc w:val="left"/>
    </w:pPr>
    <w:rPr>
      <w:b/>
      <w:bCs/>
      <w:caps/>
      <w:sz w:val="20"/>
    </w:rPr>
  </w:style>
  <w:style w:type="table" w:styleId="a7">
    <w:name w:val="Table Grid"/>
    <w:basedOn w:val="a1"/>
    <w:rsid w:val="000E2712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rsid w:val="000E2712"/>
    <w:rPr>
      <w:color w:val="0000FF"/>
      <w:u w:val="single"/>
    </w:rPr>
  </w:style>
  <w:style w:type="paragraph" w:customStyle="1" w:styleId="21">
    <w:name w:val="2"/>
    <w:basedOn w:val="a"/>
    <w:next w:val="a"/>
    <w:rsid w:val="000E2712"/>
    <w:pPr>
      <w:ind w:firstLine="420"/>
    </w:pPr>
  </w:style>
  <w:style w:type="paragraph" w:styleId="a9">
    <w:name w:val="table of figures"/>
    <w:basedOn w:val="a"/>
    <w:next w:val="a"/>
    <w:semiHidden/>
    <w:rsid w:val="000E2712"/>
    <w:pPr>
      <w:ind w:leftChars="200" w:left="200" w:hangingChars="200" w:hanging="200"/>
    </w:pPr>
  </w:style>
  <w:style w:type="paragraph" w:styleId="31">
    <w:name w:val="toc 3"/>
    <w:basedOn w:val="a"/>
    <w:next w:val="a"/>
    <w:autoRedefine/>
    <w:uiPriority w:val="39"/>
    <w:rsid w:val="000E2712"/>
    <w:pPr>
      <w:ind w:leftChars="400" w:left="840"/>
    </w:pPr>
  </w:style>
  <w:style w:type="paragraph" w:styleId="22">
    <w:name w:val="toc 2"/>
    <w:basedOn w:val="a"/>
    <w:next w:val="a"/>
    <w:autoRedefine/>
    <w:uiPriority w:val="39"/>
    <w:rsid w:val="000E2712"/>
    <w:pPr>
      <w:ind w:leftChars="200" w:left="420"/>
    </w:pPr>
  </w:style>
  <w:style w:type="character" w:styleId="aa">
    <w:name w:val="page number"/>
    <w:basedOn w:val="a0"/>
    <w:rsid w:val="000E2712"/>
  </w:style>
  <w:style w:type="character" w:customStyle="1" w:styleId="userno1">
    <w:name w:val="userno1"/>
    <w:rsid w:val="000E2712"/>
    <w:rPr>
      <w:b w:val="0"/>
      <w:bCs w:val="0"/>
      <w:color w:val="666666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support@weibopa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1081</Words>
  <Characters>6162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1. 文档说明</vt:lpstr>
      <vt:lpstr>    1.1 文档目标</vt:lpstr>
      <vt:lpstr>    1.2 阅读对象</vt:lpstr>
      <vt:lpstr>    1.3 相关约定</vt:lpstr>
      <vt:lpstr>    1.4 技术支持</vt:lpstr>
      <vt:lpstr>2. 接口开发</vt:lpstr>
      <vt:lpstr>    2.1 功能说明及流程</vt:lpstr>
      <vt:lpstr>    2.2 开发准备</vt:lpstr>
      <vt:lpstr>    2.3 参数说明</vt:lpstr>
      <vt:lpstr>        2.3.1 商户提交到微汇</vt:lpstr>
      <vt:lpstr>        2.3.2 微汇返回到商户</vt:lpstr>
      <vt:lpstr>3. 参考资料</vt:lpstr>
      <vt:lpstr>    3.1 错误代码表</vt:lpstr>
      <vt:lpstr>        3.1.2常见错误</vt:lpstr>
      <vt:lpstr>        3.1.3 参数校验错误</vt:lpstr>
      <vt:lpstr>        3.1.4业务逻辑错误</vt:lpstr>
      <vt:lpstr>4 附录</vt:lpstr>
      <vt:lpstr>    4.1 版权说明</vt:lpstr>
      <vt:lpstr>    4.2 微汇资源</vt:lpstr>
    </vt:vector>
  </TitlesOfParts>
  <Company>Hex</Company>
  <LinksUpToDate>false</LinksUpToDate>
  <CharactersWithSpaces>7229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Daisy</dc:creator>
  <cp:keywords/>
  <dc:description/>
  <cp:lastModifiedBy>HP</cp:lastModifiedBy>
  <cp:revision>101</cp:revision>
  <cp:lastPrinted>2012-08-03T08:58:00Z</cp:lastPrinted>
  <dcterms:created xsi:type="dcterms:W3CDTF">2012-07-30T00:47:00Z</dcterms:created>
  <dcterms:modified xsi:type="dcterms:W3CDTF">2012-12-14T04:13:00Z</dcterms:modified>
</cp:coreProperties>
</file>